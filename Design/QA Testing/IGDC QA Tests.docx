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160" w:line="276" w:lineRule="auto"/>
        <w:ind w:firstLine="720"/>
        <w:contextualSpacing w:val="0"/>
        <w:rPr>
          <w:rFonts w:ascii="Microsoft Uighur" w:cs="Microsoft Uighur" w:eastAsia="Microsoft Uighur" w:hAnsi="Microsoft Uighur"/>
          <w:b w:val="1"/>
          <w:smallCaps w:val="1"/>
          <w:sz w:val="36"/>
          <w:szCs w:val="36"/>
        </w:rPr>
      </w:pPr>
      <w:r w:rsidDel="00000000" w:rsidR="00000000" w:rsidRPr="00000000">
        <w:rPr>
          <w:rtl w:val="0"/>
        </w:rPr>
      </w:r>
    </w:p>
    <w:tbl>
      <w:tblPr>
        <w:tblStyle w:val="Table1"/>
        <w:tblW w:w="10080.0" w:type="dxa"/>
        <w:jc w:val="center"/>
        <w:tblBorders>
          <w:top w:color="000000" w:space="0" w:sz="4" w:val="single"/>
          <w:left w:color="000000" w:space="0" w:sz="4" w:val="single"/>
          <w:bottom w:color="000000" w:space="0" w:sz="4" w:val="single"/>
          <w:right w:color="000000" w:space="0" w:sz="4" w:val="single"/>
          <w:insideH w:color="000000" w:space="0" w:sz="4" w:val="single"/>
          <w:insideV w:color="ec989c" w:space="0" w:sz="12" w:val="single"/>
        </w:tblBorders>
        <w:tblLayout w:type="fixed"/>
        <w:tblLook w:val="0400"/>
      </w:tblPr>
      <w:tblGrid>
        <w:gridCol w:w="6945"/>
        <w:gridCol w:w="3135"/>
        <w:tblGridChange w:id="0">
          <w:tblGrid>
            <w:gridCol w:w="6945"/>
            <w:gridCol w:w="3135"/>
          </w:tblGrid>
        </w:tblGridChange>
      </w:tblGrid>
      <w:tr>
        <w:trPr>
          <w:trHeight w:val="8020" w:hRule="atLeast"/>
        </w:trPr>
        <w:tc>
          <w:tcPr>
            <w:tcBorders>
              <w:top w:color="000000" w:space="0" w:sz="0" w:val="nil"/>
              <w:left w:color="000000" w:space="0" w:sz="0" w:val="nil"/>
              <w:bottom w:color="000000" w:space="0" w:sz="0" w:val="nil"/>
              <w:right w:color="ec989c" w:space="0" w:sz="12" w:val="single"/>
            </w:tcBorders>
            <w:vAlign w:val="center"/>
          </w:tcPr>
          <w:p w:rsidR="00000000" w:rsidDel="00000000" w:rsidP="00000000" w:rsidRDefault="00000000" w:rsidRPr="00000000" w14:paraId="00000001">
            <w:pPr>
              <w:pStyle w:val="Title"/>
              <w:keepNext w:val="0"/>
              <w:keepLines w:val="0"/>
              <w:spacing w:after="0" w:before="0" w:lineRule="auto"/>
              <w:ind w:firstLine="720"/>
              <w:contextualSpacing w:val="0"/>
              <w:jc w:val="center"/>
              <w:rPr>
                <w:rFonts w:ascii="Microsoft Himalaya" w:cs="Microsoft Himalaya" w:eastAsia="Microsoft Himalaya" w:hAnsi="Microsoft Himalaya"/>
                <w:b w:val="0"/>
                <w:smallCaps w:val="1"/>
                <w:color w:val="3c3a3a"/>
                <w:sz w:val="56"/>
                <w:szCs w:val="56"/>
              </w:rPr>
            </w:pPr>
            <w:bookmarkStart w:colFirst="0" w:colLast="0" w:name="_gjdgxs" w:id="0"/>
            <w:bookmarkEnd w:id="0"/>
            <w:r w:rsidDel="00000000" w:rsidR="00000000" w:rsidRPr="00000000">
              <w:rPr>
                <w:rFonts w:ascii="Microsoft Himalaya" w:cs="Microsoft Himalaya" w:eastAsia="Microsoft Himalaya" w:hAnsi="Microsoft Himalaya"/>
                <w:b w:val="0"/>
                <w:smallCaps w:val="1"/>
                <w:color w:val="3c3a3a"/>
                <w:sz w:val="56"/>
                <w:szCs w:val="56"/>
                <w:rtl w:val="0"/>
              </w:rPr>
              <w:t xml:space="preserve">Iota Gamma Directory Conversion</w:t>
            </w:r>
          </w:p>
          <w:p w:rsidR="00000000" w:rsidDel="00000000" w:rsidP="00000000" w:rsidRDefault="00000000" w:rsidRPr="00000000" w14:paraId="00000002">
            <w:pPr>
              <w:spacing w:after="160" w:line="276" w:lineRule="auto"/>
              <w:ind w:firstLine="720"/>
              <w:contextualSpacing w:val="0"/>
              <w:jc w:val="right"/>
              <w:rPr>
                <w:rFonts w:ascii="Microsoft Uighur" w:cs="Microsoft Uighur" w:eastAsia="Microsoft Uighur" w:hAnsi="Microsoft Uighur"/>
                <w:sz w:val="32"/>
                <w:szCs w:val="32"/>
              </w:rPr>
            </w:pPr>
            <w:r w:rsidDel="00000000" w:rsidR="00000000" w:rsidRPr="00000000">
              <w:rPr>
                <w:rtl w:val="0"/>
              </w:rPr>
            </w:r>
          </w:p>
          <w:p w:rsidR="00000000" w:rsidDel="00000000" w:rsidP="00000000" w:rsidRDefault="00000000" w:rsidRPr="00000000" w14:paraId="00000003">
            <w:pPr>
              <w:spacing w:after="160" w:line="276" w:lineRule="auto"/>
              <w:ind w:firstLine="720"/>
              <w:contextualSpacing w:val="0"/>
              <w:jc w:val="right"/>
              <w:rPr>
                <w:rFonts w:ascii="Microsoft Uighur" w:cs="Microsoft Uighur" w:eastAsia="Microsoft Uighur" w:hAnsi="Microsoft Uighur"/>
                <w:sz w:val="32"/>
                <w:szCs w:val="32"/>
              </w:rPr>
            </w:pPr>
            <w:r w:rsidDel="00000000" w:rsidR="00000000" w:rsidRPr="00000000">
              <w:rPr>
                <w:rtl w:val="0"/>
              </w:rPr>
            </w:r>
          </w:p>
          <w:p w:rsidR="00000000" w:rsidDel="00000000" w:rsidP="00000000" w:rsidRDefault="00000000" w:rsidRPr="00000000" w14:paraId="00000004">
            <w:pPr>
              <w:spacing w:after="160" w:line="276" w:lineRule="auto"/>
              <w:contextualSpacing w:val="0"/>
              <w:jc w:val="center"/>
              <w:rPr>
                <w:rFonts w:ascii="Microsoft Uighur" w:cs="Microsoft Uighur" w:eastAsia="Microsoft Uighur" w:hAnsi="Microsoft Uighur"/>
                <w:sz w:val="32"/>
                <w:szCs w:val="32"/>
              </w:rPr>
            </w:pPr>
            <w:r w:rsidDel="00000000" w:rsidR="00000000" w:rsidRPr="00000000">
              <w:rPr>
                <w:rtl w:val="0"/>
              </w:rPr>
            </w:r>
          </w:p>
          <w:p w:rsidR="00000000" w:rsidDel="00000000" w:rsidP="00000000" w:rsidRDefault="00000000" w:rsidRPr="00000000" w14:paraId="00000005">
            <w:pPr>
              <w:spacing w:line="312" w:lineRule="auto"/>
              <w:contextualSpacing w:val="0"/>
              <w:jc w:val="right"/>
              <w:rPr>
                <w:rFonts w:ascii="Microsoft Uighur" w:cs="Microsoft Uighur" w:eastAsia="Microsoft Uighur" w:hAnsi="Microsoft Uighur"/>
                <w:smallCaps w:val="1"/>
                <w:color w:val="302f2f"/>
                <w:sz w:val="32"/>
                <w:szCs w:val="32"/>
              </w:rPr>
            </w:pPr>
            <w:r w:rsidDel="00000000" w:rsidR="00000000" w:rsidRPr="00000000">
              <w:rPr>
                <w:rtl w:val="0"/>
              </w:rPr>
            </w:r>
          </w:p>
          <w:p w:rsidR="00000000" w:rsidDel="00000000" w:rsidP="00000000" w:rsidRDefault="00000000" w:rsidRPr="00000000" w14:paraId="00000006">
            <w:pPr>
              <w:spacing w:after="160" w:line="276" w:lineRule="auto"/>
              <w:ind w:firstLine="720"/>
              <w:contextualSpacing w:val="0"/>
              <w:jc w:val="right"/>
              <w:rPr>
                <w:rFonts w:ascii="Microsoft Uighur" w:cs="Microsoft Uighur" w:eastAsia="Microsoft Uighur" w:hAnsi="Microsoft Uighur"/>
                <w:sz w:val="24"/>
                <w:szCs w:val="24"/>
              </w:rPr>
            </w:pPr>
            <w:r w:rsidDel="00000000" w:rsidR="00000000" w:rsidRPr="00000000">
              <w:rPr>
                <w:rtl w:val="0"/>
              </w:rPr>
            </w:r>
          </w:p>
        </w:tc>
        <w:tc>
          <w:tcPr>
            <w:tcBorders>
              <w:top w:color="000000" w:space="0" w:sz="0" w:val="nil"/>
              <w:left w:color="ec989c" w:space="0" w:sz="12" w:val="single"/>
              <w:bottom w:color="000000" w:space="0" w:sz="0" w:val="nil"/>
              <w:right w:color="000000" w:space="0" w:sz="0" w:val="nil"/>
            </w:tcBorders>
            <w:vAlign w:val="center"/>
          </w:tcPr>
          <w:p w:rsidR="00000000" w:rsidDel="00000000" w:rsidP="00000000" w:rsidRDefault="00000000" w:rsidRPr="00000000" w14:paraId="00000007">
            <w:pPr>
              <w:pStyle w:val="Subtitle"/>
              <w:keepNext w:val="0"/>
              <w:keepLines w:val="0"/>
              <w:spacing w:after="240" w:before="0" w:line="276" w:lineRule="auto"/>
              <w:contextualSpacing w:val="0"/>
              <w:rPr>
                <w:rFonts w:ascii="Microsoft Himalaya" w:cs="Microsoft Himalaya" w:eastAsia="Microsoft Himalaya" w:hAnsi="Microsoft Himalaya"/>
                <w:i w:val="0"/>
                <w:color w:val="545151"/>
                <w:sz w:val="44"/>
                <w:szCs w:val="44"/>
              </w:rPr>
            </w:pPr>
            <w:bookmarkStart w:colFirst="0" w:colLast="0" w:name="_30j0zll" w:id="1"/>
            <w:bookmarkEnd w:id="1"/>
            <w:r w:rsidDel="00000000" w:rsidR="00000000" w:rsidRPr="00000000">
              <w:rPr>
                <w:rFonts w:ascii="Microsoft Himalaya" w:cs="Microsoft Himalaya" w:eastAsia="Microsoft Himalaya" w:hAnsi="Microsoft Himalaya"/>
                <w:i w:val="0"/>
                <w:color w:val="545151"/>
                <w:sz w:val="44"/>
                <w:szCs w:val="44"/>
                <w:rtl w:val="0"/>
              </w:rPr>
              <w:t xml:space="preserve">QA Tests</w:t>
            </w:r>
          </w:p>
          <w:p w:rsidR="00000000" w:rsidDel="00000000" w:rsidP="00000000" w:rsidRDefault="00000000" w:rsidRPr="00000000" w14:paraId="00000008">
            <w:pPr>
              <w:contextualSpacing w:val="0"/>
              <w:rPr>
                <w:rFonts w:ascii="Microsoft Uighur" w:cs="Microsoft Uighur" w:eastAsia="Microsoft Uighur" w:hAnsi="Microsoft Uighur"/>
                <w:color w:val="ec989c"/>
                <w:sz w:val="32"/>
                <w:szCs w:val="32"/>
              </w:rPr>
            </w:pPr>
            <w:r w:rsidDel="00000000" w:rsidR="00000000" w:rsidRPr="00000000">
              <w:rPr>
                <w:rFonts w:ascii="Microsoft Uighur" w:cs="Microsoft Uighur" w:eastAsia="Microsoft Uighur" w:hAnsi="Microsoft Uighur"/>
                <w:color w:val="ec989c"/>
                <w:sz w:val="32"/>
                <w:szCs w:val="32"/>
                <w:rtl w:val="0"/>
              </w:rPr>
              <w:t xml:space="preserve">Working Group 4</w:t>
            </w:r>
          </w:p>
          <w:p w:rsidR="00000000" w:rsidDel="00000000" w:rsidP="00000000" w:rsidRDefault="00000000" w:rsidRPr="00000000" w14:paraId="00000009">
            <w:pPr>
              <w:contextualSpacing w:val="0"/>
              <w:rPr>
                <w:rFonts w:ascii="Microsoft Uighur" w:cs="Microsoft Uighur" w:eastAsia="Microsoft Uighur" w:hAnsi="Microsoft Uighur"/>
                <w:color w:val="00a756"/>
              </w:rPr>
            </w:pPr>
            <w:r w:rsidDel="00000000" w:rsidR="00000000" w:rsidRPr="00000000">
              <w:rPr>
                <w:rFonts w:ascii="Microsoft Uighur" w:cs="Microsoft Uighur" w:eastAsia="Microsoft Uighur" w:hAnsi="Microsoft Uighur"/>
                <w:color w:val="00a756"/>
                <w:rtl w:val="0"/>
              </w:rPr>
              <w:t xml:space="preserve">Peter Palmisano, Instructor</w:t>
            </w:r>
          </w:p>
          <w:p w:rsidR="00000000" w:rsidDel="00000000" w:rsidP="00000000" w:rsidRDefault="00000000" w:rsidRPr="00000000" w14:paraId="0000000A">
            <w:pPr>
              <w:contextualSpacing w:val="0"/>
              <w:rPr>
                <w:rFonts w:ascii="Microsoft Uighur" w:cs="Microsoft Uighur" w:eastAsia="Microsoft Uighur" w:hAnsi="Microsoft Uighur"/>
                <w:sz w:val="21"/>
                <w:szCs w:val="21"/>
              </w:rPr>
            </w:pPr>
            <w:r w:rsidDel="00000000" w:rsidR="00000000" w:rsidRPr="00000000">
              <w:rPr>
                <w:rFonts w:ascii="Microsoft Uighur" w:cs="Microsoft Uighur" w:eastAsia="Microsoft Uighur" w:hAnsi="Microsoft Uighur"/>
                <w:color w:val="00a756"/>
                <w:sz w:val="32"/>
                <w:szCs w:val="32"/>
                <w:rtl w:val="0"/>
              </w:rPr>
              <w:t xml:space="preserve">2018</w:t>
            </w:r>
            <w:r w:rsidDel="00000000" w:rsidR="00000000" w:rsidRPr="00000000">
              <w:rPr>
                <w:rtl w:val="0"/>
              </w:rPr>
            </w:r>
          </w:p>
        </w:tc>
      </w:tr>
    </w:tbl>
    <w:p w:rsidR="00000000" w:rsidDel="00000000" w:rsidP="00000000" w:rsidRDefault="00000000" w:rsidRPr="00000000" w14:paraId="0000000B">
      <w:pPr>
        <w:spacing w:after="160" w:line="276" w:lineRule="auto"/>
        <w:contextualSpacing w:val="0"/>
        <w:rPr>
          <w:sz w:val="24"/>
          <w:szCs w:val="24"/>
        </w:rPr>
      </w:pPr>
      <w:r w:rsidDel="00000000" w:rsidR="00000000" w:rsidRPr="00000000">
        <w:rPr>
          <w:rtl w:val="0"/>
        </w:rPr>
      </w:r>
    </w:p>
    <w:p w:rsidR="00000000" w:rsidDel="00000000" w:rsidP="00000000" w:rsidRDefault="00000000" w:rsidRPr="00000000" w14:paraId="0000000C">
      <w:pPr>
        <w:contextualSpacing w:val="0"/>
        <w:jc w:val="center"/>
        <w:rPr>
          <w:sz w:val="24"/>
          <w:szCs w:val="24"/>
        </w:rPr>
      </w:pPr>
      <w:r w:rsidDel="00000000" w:rsidR="00000000" w:rsidRPr="00000000">
        <w:rPr>
          <w:rtl w:val="0"/>
        </w:rPr>
      </w:r>
    </w:p>
    <w:p w:rsidR="00000000" w:rsidDel="00000000" w:rsidP="00000000" w:rsidRDefault="00000000" w:rsidRPr="00000000" w14:paraId="0000000D">
      <w:pPr>
        <w:pStyle w:val="Heading1"/>
        <w:contextualSpacing w:val="0"/>
        <w:rPr>
          <w:sz w:val="24"/>
          <w:szCs w:val="24"/>
        </w:rPr>
      </w:pPr>
      <w:r w:rsidDel="00000000" w:rsidR="00000000" w:rsidRPr="00000000">
        <w:rPr>
          <w:rtl w:val="0"/>
        </w:rPr>
      </w:r>
    </w:p>
    <w:p w:rsidR="00000000" w:rsidDel="00000000" w:rsidP="00000000" w:rsidRDefault="00000000" w:rsidRPr="00000000" w14:paraId="0000000E">
      <w:pPr>
        <w:contextualSpacing w:val="0"/>
        <w:rPr>
          <w:sz w:val="24"/>
          <w:szCs w:val="24"/>
        </w:rPr>
      </w:pPr>
      <w:r w:rsidDel="00000000" w:rsidR="00000000" w:rsidRPr="00000000">
        <w:rPr>
          <w:rtl w:val="0"/>
        </w:rPr>
      </w:r>
    </w:p>
    <w:p w:rsidR="00000000" w:rsidDel="00000000" w:rsidP="00000000" w:rsidRDefault="00000000" w:rsidRPr="00000000" w14:paraId="0000000F">
      <w:pPr>
        <w:widowControl w:val="0"/>
        <w:spacing w:line="276" w:lineRule="auto"/>
        <w:contextualSpacing w:val="0"/>
        <w:rPr>
          <w:sz w:val="24"/>
          <w:szCs w:val="24"/>
        </w:rPr>
        <w:sectPr>
          <w:headerReference r:id="rId7" w:type="default"/>
          <w:footerReference r:id="rId8" w:type="default"/>
          <w:footerReference r:id="rId9" w:type="even"/>
          <w:pgSz w:h="15840" w:w="12240"/>
          <w:pgMar w:bottom="1440" w:top="1440" w:left="1440" w:right="1440" w:header="720" w:footer="720"/>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10">
      <w:pPr>
        <w:contextualSpacing w:val="0"/>
        <w:rPr>
          <w:sz w:val="24"/>
          <w:szCs w:val="24"/>
        </w:rPr>
      </w:pPr>
      <w:bookmarkStart w:colFirst="0" w:colLast="0" w:name="_1fob9te" w:id="2"/>
      <w:bookmarkEnd w:id="2"/>
      <w:r w:rsidDel="00000000" w:rsidR="00000000" w:rsidRPr="00000000">
        <w:rPr>
          <w:rtl w:val="0"/>
        </w:rPr>
      </w:r>
    </w:p>
    <w:p w:rsidR="00000000" w:rsidDel="00000000" w:rsidP="00000000" w:rsidRDefault="00000000" w:rsidRPr="00000000" w14:paraId="00000011">
      <w:pPr>
        <w:contextualSpacing w:val="0"/>
        <w:rPr>
          <w:b w:val="1"/>
          <w:smallCaps w:val="1"/>
          <w:sz w:val="24"/>
          <w:szCs w:val="24"/>
        </w:rPr>
      </w:pPr>
      <w:r w:rsidDel="00000000" w:rsidR="00000000" w:rsidRPr="00000000">
        <w:rPr>
          <w:b w:val="1"/>
          <w:smallCaps w:val="1"/>
          <w:sz w:val="24"/>
          <w:szCs w:val="24"/>
          <w:rtl w:val="0"/>
        </w:rPr>
        <w:t xml:space="preserve">Table of Contents</w:t>
      </w:r>
    </w:p>
    <w:p w:rsidR="00000000" w:rsidDel="00000000" w:rsidP="00000000" w:rsidRDefault="00000000" w:rsidRPr="00000000" w14:paraId="00000012">
      <w:pPr>
        <w:contextualSpacing w:val="0"/>
        <w:rPr>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3">
          <w:pPr>
            <w:tabs>
              <w:tab w:val="right" w:pos="9360"/>
            </w:tabs>
            <w:spacing w:before="80" w:lineRule="auto"/>
            <w:contextualSpacing w:val="0"/>
            <w:rPr>
              <w:rFonts w:ascii="Calibri" w:cs="Calibri" w:eastAsia="Calibri" w:hAnsi="Calibri"/>
              <w:sz w:val="22"/>
              <w:szCs w:val="22"/>
            </w:rPr>
          </w:pPr>
          <w:r w:rsidDel="00000000" w:rsidR="00000000" w:rsidRPr="00000000">
            <w:fldChar w:fldCharType="begin"/>
            <w:instrText xml:space="preserve"> TOC \h \u \z </w:instrText>
            <w:fldChar w:fldCharType="separate"/>
          </w:r>
          <w:hyperlink w:anchor="_4d34og8">
            <w:r w:rsidDel="00000000" w:rsidR="00000000" w:rsidRPr="00000000">
              <w:rPr>
                <w:rFonts w:ascii="Calibri" w:cs="Calibri" w:eastAsia="Calibri" w:hAnsi="Calibri"/>
                <w:b w:val="1"/>
                <w:sz w:val="22"/>
                <w:szCs w:val="22"/>
                <w:rtl w:val="0"/>
              </w:rPr>
              <w:t xml:space="preserve">GENERAL USER LOGIN</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_4d34og8 \h </w:instrText>
            <w:fldChar w:fldCharType="separate"/>
          </w:r>
          <w:r w:rsidDel="00000000" w:rsidR="00000000" w:rsidRPr="00000000">
            <w:rPr>
              <w:rtl w:val="0"/>
            </w:rPr>
            <w:t xml:space="preserve">5</w:t>
          </w:r>
          <w:r w:rsidDel="00000000" w:rsidR="00000000" w:rsidRPr="00000000">
            <w:fldChar w:fldCharType="begin"/>
            <w:instrText xml:space="preserve"> HYPERLINK \l "_4d34og8"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200" w:lineRule="auto"/>
            <w:contextualSpacing w:val="0"/>
            <w:rPr>
              <w:rFonts w:ascii="Calibri" w:cs="Calibri" w:eastAsia="Calibri" w:hAnsi="Calibri"/>
              <w:sz w:val="22"/>
              <w:szCs w:val="22"/>
            </w:rPr>
          </w:pPr>
          <w:r w:rsidDel="00000000" w:rsidR="00000000" w:rsidRPr="00000000">
            <w:fldChar w:fldCharType="end"/>
          </w:r>
          <w:hyperlink w:anchor="_2s8eyo1">
            <w:r w:rsidDel="00000000" w:rsidR="00000000" w:rsidRPr="00000000">
              <w:rPr>
                <w:rFonts w:ascii="Calibri" w:cs="Calibri" w:eastAsia="Calibri" w:hAnsi="Calibri"/>
                <w:b w:val="1"/>
                <w:sz w:val="22"/>
                <w:szCs w:val="22"/>
                <w:rtl w:val="0"/>
              </w:rPr>
              <w:t xml:space="preserve">ADMIN USER LOGIN</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_2s8eyo1 \h </w:instrText>
            <w:fldChar w:fldCharType="separate"/>
          </w:r>
          <w:r w:rsidDel="00000000" w:rsidR="00000000" w:rsidRPr="00000000">
            <w:rPr>
              <w:rtl w:val="0"/>
            </w:rPr>
            <w:t xml:space="preserve">6</w:t>
          </w:r>
          <w:r w:rsidDel="00000000" w:rsidR="00000000" w:rsidRPr="00000000">
            <w:fldChar w:fldCharType="begin"/>
            <w:instrText xml:space="preserve"> HYPERLINK \l "_2s8eyo1"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200" w:lineRule="auto"/>
            <w:contextualSpacing w:val="0"/>
            <w:rPr>
              <w:rFonts w:ascii="Calibri" w:cs="Calibri" w:eastAsia="Calibri" w:hAnsi="Calibri"/>
              <w:sz w:val="22"/>
              <w:szCs w:val="22"/>
            </w:rPr>
          </w:pPr>
          <w:r w:rsidDel="00000000" w:rsidR="00000000" w:rsidRPr="00000000">
            <w:fldChar w:fldCharType="end"/>
          </w:r>
          <w:hyperlink w:anchor="_17dp8vu">
            <w:r w:rsidDel="00000000" w:rsidR="00000000" w:rsidRPr="00000000">
              <w:rPr>
                <w:rFonts w:ascii="Calibri" w:cs="Calibri" w:eastAsia="Calibri" w:hAnsi="Calibri"/>
                <w:b w:val="1"/>
                <w:sz w:val="22"/>
                <w:szCs w:val="22"/>
                <w:rtl w:val="0"/>
              </w:rPr>
              <w:t xml:space="preserve">USER PROFILE</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_17dp8vu \h </w:instrText>
            <w:fldChar w:fldCharType="separate"/>
          </w:r>
          <w:r w:rsidDel="00000000" w:rsidR="00000000" w:rsidRPr="00000000">
            <w:rPr>
              <w:rtl w:val="0"/>
            </w:rPr>
            <w:t xml:space="preserve">7</w:t>
          </w:r>
          <w:r w:rsidDel="00000000" w:rsidR="00000000" w:rsidRPr="00000000">
            <w:fldChar w:fldCharType="begin"/>
            <w:instrText xml:space="preserve"> HYPERLINK \l "_17dp8vu"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200" w:lineRule="auto"/>
            <w:contextualSpacing w:val="0"/>
            <w:rPr>
              <w:rFonts w:ascii="Calibri" w:cs="Calibri" w:eastAsia="Calibri" w:hAnsi="Calibri"/>
              <w:sz w:val="22"/>
              <w:szCs w:val="22"/>
            </w:rPr>
          </w:pPr>
          <w:r w:rsidDel="00000000" w:rsidR="00000000" w:rsidRPr="00000000">
            <w:fldChar w:fldCharType="end"/>
          </w:r>
          <w:hyperlink w:anchor="_3rdcrjn">
            <w:r w:rsidDel="00000000" w:rsidR="00000000" w:rsidRPr="00000000">
              <w:rPr>
                <w:rFonts w:ascii="Calibri" w:cs="Calibri" w:eastAsia="Calibri" w:hAnsi="Calibri"/>
                <w:b w:val="1"/>
                <w:sz w:val="22"/>
                <w:szCs w:val="22"/>
                <w:rtl w:val="0"/>
              </w:rPr>
              <w:t xml:space="preserve">USER SEARCH</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_3rdcrjn \h </w:instrText>
            <w:fldChar w:fldCharType="separate"/>
          </w:r>
          <w:r w:rsidDel="00000000" w:rsidR="00000000" w:rsidRPr="00000000">
            <w:rPr>
              <w:rtl w:val="0"/>
            </w:rPr>
            <w:t xml:space="preserve">8</w:t>
          </w:r>
          <w:r w:rsidDel="00000000" w:rsidR="00000000" w:rsidRPr="00000000">
            <w:fldChar w:fldCharType="begin"/>
            <w:instrText xml:space="preserve"> HYPERLINK \l "_3rdcrjn"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200" w:lineRule="auto"/>
            <w:contextualSpacing w:val="0"/>
            <w:rPr>
              <w:rFonts w:ascii="Calibri" w:cs="Calibri" w:eastAsia="Calibri" w:hAnsi="Calibri"/>
              <w:sz w:val="22"/>
              <w:szCs w:val="22"/>
            </w:rPr>
          </w:pPr>
          <w:r w:rsidDel="00000000" w:rsidR="00000000" w:rsidRPr="00000000">
            <w:fldChar w:fldCharType="end"/>
          </w:r>
          <w:hyperlink w:anchor="_26in1rg">
            <w:r w:rsidDel="00000000" w:rsidR="00000000" w:rsidRPr="00000000">
              <w:rPr>
                <w:rFonts w:ascii="Calibri" w:cs="Calibri" w:eastAsia="Calibri" w:hAnsi="Calibri"/>
                <w:b w:val="1"/>
                <w:sz w:val="22"/>
                <w:szCs w:val="22"/>
                <w:rtl w:val="0"/>
              </w:rPr>
              <w:t xml:space="preserve">AS GENERAL MEMBER: UPDATE USER PROFILE</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_26in1rg \h </w:instrText>
            <w:fldChar w:fldCharType="separate"/>
          </w:r>
          <w:r w:rsidDel="00000000" w:rsidR="00000000" w:rsidRPr="00000000">
            <w:rPr>
              <w:rtl w:val="0"/>
            </w:rPr>
            <w:t xml:space="preserve">9</w:t>
          </w:r>
          <w:r w:rsidDel="00000000" w:rsidR="00000000" w:rsidRPr="00000000">
            <w:fldChar w:fldCharType="begin"/>
            <w:instrText xml:space="preserve"> HYPERLINK \l "_26in1rg"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200" w:lineRule="auto"/>
            <w:contextualSpacing w:val="0"/>
            <w:rPr>
              <w:rFonts w:ascii="Calibri" w:cs="Calibri" w:eastAsia="Calibri" w:hAnsi="Calibri"/>
              <w:sz w:val="22"/>
              <w:szCs w:val="22"/>
            </w:rPr>
          </w:pPr>
          <w:r w:rsidDel="00000000" w:rsidR="00000000" w:rsidRPr="00000000">
            <w:fldChar w:fldCharType="end"/>
          </w:r>
          <w:hyperlink w:anchor="_lnxbz9">
            <w:r w:rsidDel="00000000" w:rsidR="00000000" w:rsidRPr="00000000">
              <w:rPr>
                <w:rFonts w:ascii="Calibri" w:cs="Calibri" w:eastAsia="Calibri" w:hAnsi="Calibri"/>
                <w:b w:val="1"/>
                <w:sz w:val="22"/>
                <w:szCs w:val="22"/>
                <w:rtl w:val="0"/>
              </w:rPr>
              <w:t xml:space="preserve">GRANT/DENY ADMIN PERMISSION</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_lnxbz9 \h </w:instrText>
            <w:fldChar w:fldCharType="separate"/>
          </w:r>
          <w:r w:rsidDel="00000000" w:rsidR="00000000" w:rsidRPr="00000000">
            <w:rPr>
              <w:rtl w:val="0"/>
            </w:rPr>
            <w:t xml:space="preserve">10</w:t>
          </w:r>
          <w:r w:rsidDel="00000000" w:rsidR="00000000" w:rsidRPr="00000000">
            <w:fldChar w:fldCharType="begin"/>
            <w:instrText xml:space="preserve"> HYPERLINK \l "_lnxbz9"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200" w:lineRule="auto"/>
            <w:contextualSpacing w:val="0"/>
            <w:rPr>
              <w:rFonts w:ascii="Calibri" w:cs="Calibri" w:eastAsia="Calibri" w:hAnsi="Calibri"/>
              <w:sz w:val="22"/>
              <w:szCs w:val="22"/>
            </w:rPr>
          </w:pPr>
          <w:r w:rsidDel="00000000" w:rsidR="00000000" w:rsidRPr="00000000">
            <w:fldChar w:fldCharType="end"/>
          </w:r>
          <w:hyperlink w:anchor="_35nkun2">
            <w:r w:rsidDel="00000000" w:rsidR="00000000" w:rsidRPr="00000000">
              <w:rPr>
                <w:rFonts w:ascii="Calibri" w:cs="Calibri" w:eastAsia="Calibri" w:hAnsi="Calibri"/>
                <w:b w:val="1"/>
                <w:sz w:val="22"/>
                <w:szCs w:val="22"/>
                <w:rtl w:val="0"/>
              </w:rPr>
              <w:t xml:space="preserve">CLICK EXTERNAL LINK(s)</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_35nkun2 \h </w:instrText>
            <w:fldChar w:fldCharType="separate"/>
          </w:r>
          <w:r w:rsidDel="00000000" w:rsidR="00000000" w:rsidRPr="00000000">
            <w:rPr>
              <w:rtl w:val="0"/>
            </w:rPr>
            <w:t xml:space="preserve">12</w:t>
          </w:r>
          <w:r w:rsidDel="00000000" w:rsidR="00000000" w:rsidRPr="00000000">
            <w:fldChar w:fldCharType="begin"/>
            <w:instrText xml:space="preserve"> HYPERLINK \l "_35nkun2"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200" w:lineRule="auto"/>
            <w:contextualSpacing w:val="0"/>
            <w:rPr>
              <w:rFonts w:ascii="Calibri" w:cs="Calibri" w:eastAsia="Calibri" w:hAnsi="Calibri"/>
              <w:sz w:val="22"/>
              <w:szCs w:val="22"/>
            </w:rPr>
          </w:pPr>
          <w:r w:rsidDel="00000000" w:rsidR="00000000" w:rsidRPr="00000000">
            <w:fldChar w:fldCharType="end"/>
          </w:r>
          <w:hyperlink w:anchor="_1ksv4uv">
            <w:r w:rsidDel="00000000" w:rsidR="00000000" w:rsidRPr="00000000">
              <w:rPr>
                <w:rFonts w:ascii="Calibri" w:cs="Calibri" w:eastAsia="Calibri" w:hAnsi="Calibri"/>
                <w:b w:val="1"/>
                <w:sz w:val="22"/>
                <w:szCs w:val="22"/>
                <w:rtl w:val="0"/>
              </w:rPr>
              <w:t xml:space="preserve">CREATE NEW LINE</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_1ksv4uv \h </w:instrText>
            <w:fldChar w:fldCharType="separate"/>
          </w:r>
          <w:r w:rsidDel="00000000" w:rsidR="00000000" w:rsidRPr="00000000">
            <w:rPr>
              <w:rtl w:val="0"/>
            </w:rPr>
            <w:t xml:space="preserve">13</w:t>
          </w:r>
          <w:r w:rsidDel="00000000" w:rsidR="00000000" w:rsidRPr="00000000">
            <w:fldChar w:fldCharType="begin"/>
            <w:instrText xml:space="preserve"> HYPERLINK \l "_1ksv4uv"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200" w:lineRule="auto"/>
            <w:contextualSpacing w:val="0"/>
            <w:rPr>
              <w:rFonts w:ascii="Calibri" w:cs="Calibri" w:eastAsia="Calibri" w:hAnsi="Calibri"/>
              <w:sz w:val="22"/>
              <w:szCs w:val="22"/>
            </w:rPr>
          </w:pPr>
          <w:r w:rsidDel="00000000" w:rsidR="00000000" w:rsidRPr="00000000">
            <w:fldChar w:fldCharType="end"/>
          </w:r>
          <w:hyperlink w:anchor="_44sinio">
            <w:r w:rsidDel="00000000" w:rsidR="00000000" w:rsidRPr="00000000">
              <w:rPr>
                <w:rFonts w:ascii="Calibri" w:cs="Calibri" w:eastAsia="Calibri" w:hAnsi="Calibri"/>
                <w:b w:val="1"/>
                <w:sz w:val="22"/>
                <w:szCs w:val="22"/>
                <w:rtl w:val="0"/>
              </w:rPr>
              <w:t xml:space="preserve">CREATE USER ACCOUNT</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_44sinio \h </w:instrText>
            <w:fldChar w:fldCharType="separate"/>
          </w:r>
          <w:r w:rsidDel="00000000" w:rsidR="00000000" w:rsidRPr="00000000">
            <w:rPr>
              <w:rtl w:val="0"/>
            </w:rPr>
            <w:t xml:space="preserve">14</w:t>
          </w:r>
          <w:r w:rsidDel="00000000" w:rsidR="00000000" w:rsidRPr="00000000">
            <w:fldChar w:fldCharType="begin"/>
            <w:instrText xml:space="preserve"> HYPERLINK \l "_44sinio"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200" w:lineRule="auto"/>
            <w:contextualSpacing w:val="0"/>
            <w:rPr>
              <w:rFonts w:ascii="Calibri" w:cs="Calibri" w:eastAsia="Calibri" w:hAnsi="Calibri"/>
              <w:sz w:val="22"/>
              <w:szCs w:val="22"/>
            </w:rPr>
          </w:pPr>
          <w:r w:rsidDel="00000000" w:rsidR="00000000" w:rsidRPr="00000000">
            <w:fldChar w:fldCharType="end"/>
          </w:r>
          <w:hyperlink w:anchor="_2jxsxqh">
            <w:r w:rsidDel="00000000" w:rsidR="00000000" w:rsidRPr="00000000">
              <w:rPr>
                <w:rFonts w:ascii="Calibri" w:cs="Calibri" w:eastAsia="Calibri" w:hAnsi="Calibri"/>
                <w:b w:val="1"/>
                <w:sz w:val="22"/>
                <w:szCs w:val="22"/>
                <w:rtl w:val="0"/>
              </w:rPr>
              <w:t xml:space="preserve">DELETE USER ACCOUNT</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_2jxsxqh \h </w:instrText>
            <w:fldChar w:fldCharType="separate"/>
          </w:r>
          <w:r w:rsidDel="00000000" w:rsidR="00000000" w:rsidRPr="00000000">
            <w:rPr>
              <w:rtl w:val="0"/>
            </w:rPr>
            <w:t xml:space="preserve">15</w:t>
          </w:r>
          <w:r w:rsidDel="00000000" w:rsidR="00000000" w:rsidRPr="00000000">
            <w:fldChar w:fldCharType="begin"/>
            <w:instrText xml:space="preserve"> HYPERLINK \l "_2jxsxqh"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200" w:lineRule="auto"/>
            <w:contextualSpacing w:val="0"/>
            <w:rPr>
              <w:rFonts w:ascii="Calibri" w:cs="Calibri" w:eastAsia="Calibri" w:hAnsi="Calibri"/>
              <w:sz w:val="22"/>
              <w:szCs w:val="22"/>
            </w:rPr>
          </w:pPr>
          <w:r w:rsidDel="00000000" w:rsidR="00000000" w:rsidRPr="00000000">
            <w:fldChar w:fldCharType="end"/>
          </w:r>
          <w:hyperlink w:anchor="_z337ya">
            <w:r w:rsidDel="00000000" w:rsidR="00000000" w:rsidRPr="00000000">
              <w:rPr>
                <w:rFonts w:ascii="Calibri" w:cs="Calibri" w:eastAsia="Calibri" w:hAnsi="Calibri"/>
                <w:b w:val="1"/>
                <w:sz w:val="22"/>
                <w:szCs w:val="22"/>
                <w:rtl w:val="0"/>
              </w:rPr>
              <w:t xml:space="preserve">DISABLE USER ACCOUNT</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_z337ya \h </w:instrText>
            <w:fldChar w:fldCharType="separate"/>
          </w:r>
          <w:r w:rsidDel="00000000" w:rsidR="00000000" w:rsidRPr="00000000">
            <w:rPr>
              <w:rtl w:val="0"/>
            </w:rPr>
            <w:t xml:space="preserve">16</w:t>
          </w:r>
          <w:r w:rsidDel="00000000" w:rsidR="00000000" w:rsidRPr="00000000">
            <w:fldChar w:fldCharType="begin"/>
            <w:instrText xml:space="preserve"> HYPERLINK \l "_z337ya"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after="80" w:before="200" w:lineRule="auto"/>
            <w:contextualSpacing w:val="0"/>
            <w:rPr>
              <w:rFonts w:ascii="Calibri" w:cs="Calibri" w:eastAsia="Calibri" w:hAnsi="Calibri"/>
              <w:sz w:val="22"/>
              <w:szCs w:val="22"/>
            </w:rPr>
          </w:pPr>
          <w:r w:rsidDel="00000000" w:rsidR="00000000" w:rsidRPr="00000000">
            <w:fldChar w:fldCharType="end"/>
          </w:r>
          <w:hyperlink w:anchor="_3j2qqm3">
            <w:r w:rsidDel="00000000" w:rsidR="00000000" w:rsidRPr="00000000">
              <w:rPr>
                <w:rFonts w:ascii="Calibri" w:cs="Calibri" w:eastAsia="Calibri" w:hAnsi="Calibri"/>
                <w:b w:val="1"/>
                <w:sz w:val="22"/>
                <w:szCs w:val="22"/>
                <w:rtl w:val="0"/>
              </w:rPr>
              <w:t xml:space="preserve">USER LOGOUT</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_3j2qqm3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F">
      <w:pPr>
        <w:tabs>
          <w:tab w:val="right" w:pos="9350"/>
        </w:tabs>
        <w:contextualSpacing w:val="0"/>
        <w:rPr>
          <w:sz w:val="24"/>
          <w:szCs w:val="24"/>
        </w:rPr>
      </w:pPr>
      <w:r w:rsidDel="00000000" w:rsidR="00000000" w:rsidRPr="00000000">
        <w:rPr>
          <w:rtl w:val="0"/>
        </w:rPr>
      </w:r>
    </w:p>
    <w:p w:rsidR="00000000" w:rsidDel="00000000" w:rsidP="00000000" w:rsidRDefault="00000000" w:rsidRPr="00000000" w14:paraId="00000020">
      <w:pPr>
        <w:ind w:left="720"/>
        <w:contextualSpacing w:val="0"/>
        <w:rPr>
          <w:sz w:val="24"/>
          <w:szCs w:val="24"/>
        </w:rPr>
      </w:pPr>
      <w:r w:rsidDel="00000000" w:rsidR="00000000" w:rsidRPr="00000000">
        <w:rPr>
          <w:rtl w:val="0"/>
        </w:rPr>
      </w:r>
    </w:p>
    <w:p w:rsidR="00000000" w:rsidDel="00000000" w:rsidP="00000000" w:rsidRDefault="00000000" w:rsidRPr="00000000" w14:paraId="00000021">
      <w:pPr>
        <w:contextualSpacing w:val="0"/>
        <w:rPr>
          <w:sz w:val="24"/>
          <w:szCs w:val="24"/>
        </w:rPr>
      </w:pPr>
      <w:r w:rsidDel="00000000" w:rsidR="00000000" w:rsidRPr="00000000">
        <w:rPr>
          <w:rtl w:val="0"/>
        </w:rPr>
      </w:r>
    </w:p>
    <w:p w:rsidR="00000000" w:rsidDel="00000000" w:rsidP="00000000" w:rsidRDefault="00000000" w:rsidRPr="00000000" w14:paraId="00000022">
      <w:pPr>
        <w:contextualSpacing w:val="0"/>
        <w:rPr>
          <w:sz w:val="24"/>
          <w:szCs w:val="24"/>
        </w:rPr>
      </w:pPr>
      <w:r w:rsidDel="00000000" w:rsidR="00000000" w:rsidRPr="00000000">
        <w:rPr>
          <w:rtl w:val="0"/>
        </w:rPr>
      </w:r>
    </w:p>
    <w:p w:rsidR="00000000" w:rsidDel="00000000" w:rsidP="00000000" w:rsidRDefault="00000000" w:rsidRPr="00000000" w14:paraId="00000023">
      <w:pPr>
        <w:contextualSpacing w:val="0"/>
        <w:rPr>
          <w:sz w:val="24"/>
          <w:szCs w:val="24"/>
        </w:rPr>
      </w:pPr>
      <w:r w:rsidDel="00000000" w:rsidR="00000000" w:rsidRPr="00000000">
        <w:rPr>
          <w:rtl w:val="0"/>
        </w:rPr>
      </w:r>
    </w:p>
    <w:p w:rsidR="00000000" w:rsidDel="00000000" w:rsidP="00000000" w:rsidRDefault="00000000" w:rsidRPr="00000000" w14:paraId="00000024">
      <w:pPr>
        <w:contextualSpacing w:val="0"/>
        <w:rPr>
          <w:sz w:val="24"/>
          <w:szCs w:val="24"/>
        </w:rPr>
      </w:pPr>
      <w:r w:rsidDel="00000000" w:rsidR="00000000" w:rsidRPr="00000000">
        <w:rPr>
          <w:rtl w:val="0"/>
        </w:rPr>
      </w:r>
    </w:p>
    <w:p w:rsidR="00000000" w:rsidDel="00000000" w:rsidP="00000000" w:rsidRDefault="00000000" w:rsidRPr="00000000" w14:paraId="00000025">
      <w:pPr>
        <w:contextualSpacing w:val="0"/>
        <w:rPr>
          <w:sz w:val="24"/>
          <w:szCs w:val="24"/>
        </w:rPr>
      </w:pPr>
      <w:r w:rsidDel="00000000" w:rsidR="00000000" w:rsidRPr="00000000">
        <w:rPr>
          <w:rtl w:val="0"/>
        </w:rPr>
      </w:r>
    </w:p>
    <w:p w:rsidR="00000000" w:rsidDel="00000000" w:rsidP="00000000" w:rsidRDefault="00000000" w:rsidRPr="00000000" w14:paraId="00000026">
      <w:pPr>
        <w:contextualSpacing w:val="0"/>
        <w:rPr>
          <w:sz w:val="24"/>
          <w:szCs w:val="24"/>
        </w:rPr>
      </w:pPr>
      <w:r w:rsidDel="00000000" w:rsidR="00000000" w:rsidRPr="00000000">
        <w:rPr>
          <w:rtl w:val="0"/>
        </w:rPr>
      </w:r>
    </w:p>
    <w:p w:rsidR="00000000" w:rsidDel="00000000" w:rsidP="00000000" w:rsidRDefault="00000000" w:rsidRPr="00000000" w14:paraId="00000027">
      <w:pPr>
        <w:keepNext w:val="1"/>
        <w:keepLines w:val="1"/>
        <w:pBdr>
          <w:top w:space="0" w:sz="0" w:val="nil"/>
          <w:left w:space="0" w:sz="0" w:val="nil"/>
          <w:bottom w:color="ec989c" w:space="2" w:sz="4" w:val="single"/>
          <w:right w:space="0" w:sz="0" w:val="nil"/>
          <w:between w:space="0" w:sz="0" w:val="nil"/>
        </w:pBdr>
        <w:spacing w:after="120" w:before="360" w:lineRule="auto"/>
        <w:contextualSpacing w:val="0"/>
        <w:rPr>
          <w:rFonts w:ascii="Microsoft Himalaya" w:cs="Microsoft Himalaya" w:eastAsia="Microsoft Himalaya" w:hAnsi="Microsoft Himalaya"/>
          <w:smallCaps w:val="1"/>
          <w:color w:val="007d40"/>
          <w:sz w:val="24"/>
          <w:szCs w:val="24"/>
        </w:rPr>
      </w:pPr>
      <w:bookmarkStart w:colFirst="0" w:colLast="0" w:name="_3znysh7" w:id="3"/>
      <w:bookmarkEnd w:id="3"/>
      <w:r w:rsidDel="00000000" w:rsidR="00000000" w:rsidRPr="00000000">
        <w:br w:type="page"/>
      </w:r>
      <w:r w:rsidDel="00000000" w:rsidR="00000000" w:rsidRPr="00000000">
        <w:rPr>
          <w:rFonts w:ascii="Microsoft Himalaya" w:cs="Microsoft Himalaya" w:eastAsia="Microsoft Himalaya" w:hAnsi="Microsoft Himalaya"/>
          <w:smallCaps w:val="1"/>
          <w:color w:val="007d40"/>
          <w:sz w:val="32"/>
          <w:szCs w:val="32"/>
          <w:rtl w:val="0"/>
        </w:rPr>
        <w:t xml:space="preserve"> Quality Assurance</w:t>
      </w:r>
      <w:r w:rsidDel="00000000" w:rsidR="00000000" w:rsidRPr="00000000">
        <w:rPr>
          <w:rtl w:val="0"/>
        </w:rPr>
      </w:r>
    </w:p>
    <w:p w:rsidR="00000000" w:rsidDel="00000000" w:rsidP="00000000" w:rsidRDefault="00000000" w:rsidRPr="00000000" w14:paraId="00000028">
      <w:pPr>
        <w:contextualSpacing w:val="0"/>
        <w:rPr>
          <w:rFonts w:ascii="Calibri" w:cs="Calibri" w:eastAsia="Calibri" w:hAnsi="Calibri"/>
          <w:b w:val="1"/>
          <w:sz w:val="48"/>
          <w:szCs w:val="48"/>
        </w:rPr>
      </w:pPr>
      <w:r w:rsidDel="00000000" w:rsidR="00000000" w:rsidRPr="00000000">
        <w:rPr>
          <w:rtl w:val="0"/>
        </w:rPr>
      </w:r>
    </w:p>
    <w:p w:rsidR="00000000" w:rsidDel="00000000" w:rsidP="00000000" w:rsidRDefault="00000000" w:rsidRPr="00000000" w14:paraId="00000029">
      <w:pPr>
        <w:spacing w:after="160" w:line="276" w:lineRule="auto"/>
        <w:ind w:firstLine="720"/>
        <w:contextualSpacing w:val="0"/>
        <w:rPr>
          <w:color w:val="000000"/>
          <w:sz w:val="24"/>
          <w:szCs w:val="24"/>
        </w:rPr>
      </w:pPr>
      <w:r w:rsidDel="00000000" w:rsidR="00000000" w:rsidRPr="00000000">
        <w:rPr>
          <w:color w:val="000000"/>
          <w:sz w:val="24"/>
          <w:szCs w:val="24"/>
          <w:rtl w:val="0"/>
        </w:rPr>
        <w:t xml:space="preserve">The IGDC Project Manager and the project team will perform assessments at planned intervals throughout the project to ensure all processes are being correctly implemented and executed.  Key performance metrics will be a website domain, hosting service, front end, access control, accurate data conversion, ability to add, edit and delete records and an accurate search mechanism.   </w:t>
      </w:r>
    </w:p>
    <w:p w:rsidR="00000000" w:rsidDel="00000000" w:rsidP="00000000" w:rsidRDefault="00000000" w:rsidRPr="00000000" w14:paraId="0000002A">
      <w:pPr>
        <w:spacing w:after="160" w:line="276" w:lineRule="auto"/>
        <w:ind w:firstLine="720"/>
        <w:contextualSpacing w:val="0"/>
        <w:rPr>
          <w:color w:val="000000"/>
          <w:sz w:val="24"/>
          <w:szCs w:val="24"/>
        </w:rPr>
      </w:pPr>
      <w:r w:rsidDel="00000000" w:rsidR="00000000" w:rsidRPr="00000000">
        <w:rPr>
          <w:color w:val="000000"/>
          <w:sz w:val="24"/>
          <w:szCs w:val="24"/>
          <w:rtl w:val="0"/>
        </w:rPr>
        <w:t xml:space="preserve">The established project tolerances for these metrics are implied by the scope as “working,” since there is no baseline against which to establish norms.</w:t>
      </w:r>
    </w:p>
    <w:p w:rsidR="00000000" w:rsidDel="00000000" w:rsidP="00000000" w:rsidRDefault="00000000" w:rsidRPr="00000000" w14:paraId="0000002B">
      <w:pPr>
        <w:spacing w:after="160" w:line="276" w:lineRule="auto"/>
        <w:ind w:firstLine="720"/>
        <w:contextualSpacing w:val="0"/>
        <w:rPr>
          <w:color w:val="000000"/>
          <w:sz w:val="24"/>
          <w:szCs w:val="24"/>
        </w:rPr>
      </w:pPr>
      <w:r w:rsidDel="00000000" w:rsidR="00000000" w:rsidRPr="00000000">
        <w:rPr>
          <w:color w:val="000000"/>
          <w:sz w:val="24"/>
          <w:szCs w:val="24"/>
          <w:rtl w:val="0"/>
        </w:rPr>
        <w:t xml:space="preserve">If discrepancies are found, the quality manager will meet with the Project Manager and review the identified discrepancies. </w:t>
      </w:r>
    </w:p>
    <w:p w:rsidR="00000000" w:rsidDel="00000000" w:rsidP="00000000" w:rsidRDefault="00000000" w:rsidRPr="00000000" w14:paraId="0000002C">
      <w:pPr>
        <w:spacing w:after="160" w:line="276" w:lineRule="auto"/>
        <w:ind w:firstLine="720"/>
        <w:contextualSpacing w:val="0"/>
        <w:rPr>
          <w:color w:val="000000"/>
          <w:sz w:val="24"/>
          <w:szCs w:val="24"/>
        </w:rPr>
      </w:pPr>
      <w:r w:rsidDel="00000000" w:rsidR="00000000" w:rsidRPr="00000000">
        <w:rPr>
          <w:color w:val="000000"/>
          <w:sz w:val="24"/>
          <w:szCs w:val="24"/>
          <w:rtl w:val="0"/>
        </w:rPr>
        <w:t xml:space="preserve">As this is a small project, the PM will incorporate quality reviews in the weekly meetings.  In these reviews, an agenda item will include a review of project processes, any discrepancies and/or findings from the quality manager, and a discussion on process improvement initiatives. Process improvement is another aspect of quality assurance.  Quality assurance reviews, findings, and assessments should always result in some form of process improvement and, as a result, product improvement.  All process improvement efforts must be documented, implemented, and communicated to all stakeholders as changes are made.</w:t>
      </w:r>
    </w:p>
    <w:p w:rsidR="00000000" w:rsidDel="00000000" w:rsidP="00000000" w:rsidRDefault="00000000" w:rsidRPr="00000000" w14:paraId="0000002D">
      <w:pPr>
        <w:spacing w:after="160" w:line="276" w:lineRule="auto"/>
        <w:ind w:firstLine="720"/>
        <w:contextualSpacing w:val="0"/>
        <w:rPr>
          <w:color w:val="000000"/>
          <w:sz w:val="24"/>
          <w:szCs w:val="24"/>
        </w:rPr>
      </w:pPr>
      <w:r w:rsidDel="00000000" w:rsidR="00000000" w:rsidRPr="00000000">
        <w:rPr>
          <w:color w:val="000000"/>
          <w:sz w:val="24"/>
          <w:szCs w:val="24"/>
          <w:rtl w:val="0"/>
        </w:rPr>
        <w:t xml:space="preserve">The following tests, based on use cases, have been identified as the basis for theoretical customer acceptance and quality in the product:</w:t>
      </w:r>
    </w:p>
    <w:p w:rsidR="00000000" w:rsidDel="00000000" w:rsidP="00000000" w:rsidRDefault="00000000" w:rsidRPr="00000000" w14:paraId="0000002E">
      <w:pPr>
        <w:spacing w:after="160" w:line="276" w:lineRule="auto"/>
        <w:ind w:firstLine="720"/>
        <w:contextualSpacing w:val="0"/>
        <w:rPr>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F">
      <w:pPr>
        <w:keepNext w:val="1"/>
        <w:keepLines w:val="1"/>
        <w:pBdr>
          <w:top w:space="0" w:sz="0" w:val="nil"/>
          <w:left w:space="0" w:sz="0" w:val="nil"/>
          <w:bottom w:color="ec989c" w:space="2" w:sz="4" w:val="single"/>
          <w:right w:space="0" w:sz="0" w:val="nil"/>
          <w:between w:space="0" w:sz="0" w:val="nil"/>
        </w:pBdr>
        <w:spacing w:after="120" w:before="360" w:lineRule="auto"/>
        <w:contextualSpacing w:val="0"/>
        <w:rPr>
          <w:rFonts w:ascii="Microsoft Himalaya" w:cs="Microsoft Himalaya" w:eastAsia="Microsoft Himalaya" w:hAnsi="Microsoft Himalaya"/>
          <w:smallCaps w:val="1"/>
          <w:color w:val="007d40"/>
          <w:sz w:val="32"/>
          <w:szCs w:val="32"/>
        </w:rPr>
      </w:pPr>
      <w:bookmarkStart w:colFirst="0" w:colLast="0" w:name="_2et92p0" w:id="4"/>
      <w:bookmarkEnd w:id="4"/>
      <w:r w:rsidDel="00000000" w:rsidR="00000000" w:rsidRPr="00000000">
        <w:rPr>
          <w:rFonts w:ascii="Microsoft Himalaya" w:cs="Microsoft Himalaya" w:eastAsia="Microsoft Himalaya" w:hAnsi="Microsoft Himalaya"/>
          <w:smallCaps w:val="1"/>
          <w:color w:val="007d40"/>
          <w:sz w:val="32"/>
          <w:szCs w:val="32"/>
          <w:rtl w:val="0"/>
        </w:rPr>
        <w:t xml:space="preserve">Instructions for the User Acceptance Tester</w:t>
      </w:r>
    </w:p>
    <w:p w:rsidR="00000000" w:rsidDel="00000000" w:rsidP="00000000" w:rsidRDefault="00000000" w:rsidRPr="00000000" w14:paraId="00000030">
      <w:pPr>
        <w:spacing w:after="160" w:line="276" w:lineRule="auto"/>
        <w:ind w:firstLine="720"/>
        <w:contextualSpacing w:val="0"/>
        <w:rPr>
          <w:color w:val="000000"/>
          <w:sz w:val="24"/>
          <w:szCs w:val="24"/>
        </w:rPr>
      </w:pPr>
      <w:bookmarkStart w:colFirst="0" w:colLast="0" w:name="_tyjcwt" w:id="5"/>
      <w:bookmarkEnd w:id="5"/>
      <w:r w:rsidDel="00000000" w:rsidR="00000000" w:rsidRPr="00000000">
        <w:rPr>
          <w:rtl w:val="0"/>
        </w:rPr>
      </w:r>
    </w:p>
    <w:p w:rsidR="00000000" w:rsidDel="00000000" w:rsidP="00000000" w:rsidRDefault="00000000" w:rsidRPr="00000000" w14:paraId="00000031">
      <w:pPr>
        <w:spacing w:after="160" w:line="276" w:lineRule="auto"/>
        <w:ind w:firstLine="720"/>
        <w:contextualSpacing w:val="0"/>
        <w:rPr>
          <w:color w:val="000000"/>
          <w:sz w:val="24"/>
          <w:szCs w:val="24"/>
        </w:rPr>
      </w:pPr>
      <w:r w:rsidDel="00000000" w:rsidR="00000000" w:rsidRPr="00000000">
        <w:rPr>
          <w:color w:val="000000"/>
          <w:sz w:val="24"/>
          <w:szCs w:val="24"/>
          <w:rtl w:val="0"/>
        </w:rPr>
        <w:t xml:space="preserve">The purpose of new system testing is to assure that the entire application is functioning correctly.  This test plan is designed to ensure that all components of the application are tested.  The tests are set up to identify the expected results.  </w:t>
      </w:r>
    </w:p>
    <w:p w:rsidR="00000000" w:rsidDel="00000000" w:rsidP="00000000" w:rsidRDefault="00000000" w:rsidRPr="00000000" w14:paraId="00000032">
      <w:pPr>
        <w:spacing w:after="160" w:line="276" w:lineRule="auto"/>
        <w:ind w:firstLine="720"/>
        <w:contextualSpacing w:val="0"/>
        <w:rPr>
          <w:color w:val="000000"/>
          <w:sz w:val="24"/>
          <w:szCs w:val="24"/>
        </w:rPr>
      </w:pPr>
      <w:r w:rsidDel="00000000" w:rsidR="00000000" w:rsidRPr="00000000">
        <w:rPr>
          <w:color w:val="000000"/>
          <w:sz w:val="24"/>
          <w:szCs w:val="24"/>
          <w:rtl w:val="0"/>
        </w:rPr>
        <w:t xml:space="preserve">Testers should complete all tests included within this</w:t>
      </w:r>
      <w:r w:rsidDel="00000000" w:rsidR="00000000" w:rsidRPr="00000000">
        <w:rPr>
          <w:sz w:val="24"/>
          <w:szCs w:val="24"/>
          <w:rtl w:val="0"/>
        </w:rPr>
        <w:t xml:space="preserve"> </w:t>
      </w:r>
      <w:r w:rsidDel="00000000" w:rsidR="00000000" w:rsidRPr="00000000">
        <w:rPr>
          <w:color w:val="000000"/>
          <w:sz w:val="24"/>
          <w:szCs w:val="24"/>
          <w:rtl w:val="0"/>
        </w:rPr>
        <w:t xml:space="preserve">plan for both general and administrative user levels as listed.</w:t>
      </w:r>
    </w:p>
    <w:p w:rsidR="00000000" w:rsidDel="00000000" w:rsidP="00000000" w:rsidRDefault="00000000" w:rsidRPr="00000000" w14:paraId="00000033">
      <w:pPr>
        <w:spacing w:after="160" w:line="276" w:lineRule="auto"/>
        <w:ind w:firstLine="720"/>
        <w:contextualSpacing w:val="0"/>
        <w:rPr>
          <w:color w:val="000000"/>
          <w:sz w:val="24"/>
          <w:szCs w:val="24"/>
        </w:rPr>
      </w:pPr>
      <w:r w:rsidDel="00000000" w:rsidR="00000000" w:rsidRPr="00000000">
        <w:rPr>
          <w:color w:val="000000"/>
          <w:sz w:val="24"/>
          <w:szCs w:val="24"/>
          <w:rtl w:val="0"/>
        </w:rPr>
        <w:t xml:space="preserve"> The instructions are at the top of each test form and allow for the tester to operate as they might outside of a test environment.</w:t>
      </w:r>
    </w:p>
    <w:p w:rsidR="00000000" w:rsidDel="00000000" w:rsidP="00000000" w:rsidRDefault="00000000" w:rsidRPr="00000000" w14:paraId="00000034">
      <w:pPr>
        <w:keepNext w:val="1"/>
        <w:keepLines w:val="1"/>
        <w:pBdr>
          <w:top w:space="0" w:sz="0" w:val="nil"/>
          <w:left w:space="0" w:sz="0" w:val="nil"/>
          <w:bottom w:color="ec989c" w:space="2" w:sz="4" w:val="single"/>
          <w:right w:space="0" w:sz="0" w:val="nil"/>
          <w:between w:space="0" w:sz="0" w:val="nil"/>
        </w:pBdr>
        <w:spacing w:after="120" w:before="360" w:lineRule="auto"/>
        <w:contextualSpacing w:val="0"/>
        <w:rPr>
          <w:rFonts w:ascii="Microsoft Himalaya" w:cs="Microsoft Himalaya" w:eastAsia="Microsoft Himalaya" w:hAnsi="Microsoft Himalaya"/>
          <w:smallCaps w:val="1"/>
          <w:color w:val="007d40"/>
          <w:sz w:val="32"/>
          <w:szCs w:val="32"/>
        </w:rPr>
      </w:pPr>
      <w:bookmarkStart w:colFirst="0" w:colLast="0" w:name="_3dy6vkm" w:id="6"/>
      <w:bookmarkEnd w:id="6"/>
      <w:r w:rsidDel="00000000" w:rsidR="00000000" w:rsidRPr="00000000">
        <w:rPr>
          <w:rFonts w:ascii="Microsoft Himalaya" w:cs="Microsoft Himalaya" w:eastAsia="Microsoft Himalaya" w:hAnsi="Microsoft Himalaya"/>
          <w:smallCaps w:val="1"/>
          <w:color w:val="007d40"/>
          <w:sz w:val="32"/>
          <w:szCs w:val="32"/>
          <w:rtl w:val="0"/>
        </w:rPr>
        <w:t xml:space="preserve">Testing Procedures</w:t>
      </w:r>
    </w:p>
    <w:p w:rsidR="00000000" w:rsidDel="00000000" w:rsidP="00000000" w:rsidRDefault="00000000" w:rsidRPr="00000000" w14:paraId="00000035">
      <w:pPr>
        <w:spacing w:after="160" w:line="276" w:lineRule="auto"/>
        <w:ind w:firstLine="720"/>
        <w:contextualSpacing w:val="0"/>
        <w:rPr>
          <w:color w:val="000000"/>
          <w:sz w:val="24"/>
          <w:szCs w:val="24"/>
        </w:rPr>
      </w:pPr>
      <w:r w:rsidDel="00000000" w:rsidR="00000000" w:rsidRPr="00000000">
        <w:rPr>
          <w:color w:val="000000"/>
          <w:sz w:val="24"/>
          <w:szCs w:val="24"/>
          <w:rtl w:val="0"/>
        </w:rPr>
        <w:t xml:space="preserve">The purpose of testing the individual forms and the user interface is to assure that all user input and </w:t>
      </w:r>
      <w:r w:rsidDel="00000000" w:rsidR="00000000" w:rsidRPr="00000000">
        <w:rPr>
          <w:sz w:val="24"/>
          <w:szCs w:val="24"/>
          <w:rtl w:val="0"/>
        </w:rPr>
        <w:t xml:space="preserve">interactive features</w:t>
      </w:r>
      <w:r w:rsidDel="00000000" w:rsidR="00000000" w:rsidRPr="00000000">
        <w:rPr>
          <w:color w:val="000000"/>
          <w:sz w:val="24"/>
          <w:szCs w:val="24"/>
          <w:rtl w:val="0"/>
        </w:rPr>
        <w:t xml:space="preserve"> are performing correctly.  It is important to perform each test for each screen as not all modules have the same buttons or menus.</w:t>
      </w:r>
    </w:p>
    <w:p w:rsidR="00000000" w:rsidDel="00000000" w:rsidP="00000000" w:rsidRDefault="00000000" w:rsidRPr="00000000" w14:paraId="00000036">
      <w:pPr>
        <w:spacing w:after="160" w:line="276" w:lineRule="auto"/>
        <w:ind w:firstLine="720"/>
        <w:contextualSpacing w:val="0"/>
        <w:rPr>
          <w:color w:val="000000"/>
          <w:sz w:val="24"/>
          <w:szCs w:val="24"/>
        </w:rPr>
      </w:pPr>
      <w:r w:rsidDel="00000000" w:rsidR="00000000" w:rsidRPr="00000000">
        <w:rPr>
          <w:rtl w:val="0"/>
        </w:rPr>
      </w:r>
    </w:p>
    <w:p w:rsidR="00000000" w:rsidDel="00000000" w:rsidP="00000000" w:rsidRDefault="00000000" w:rsidRPr="00000000" w14:paraId="00000037">
      <w:pPr>
        <w:keepNext w:val="1"/>
        <w:keepLines w:val="1"/>
        <w:pBdr>
          <w:top w:space="0" w:sz="0" w:val="nil"/>
          <w:left w:space="0" w:sz="0" w:val="nil"/>
          <w:bottom w:color="ec989c" w:space="2" w:sz="4" w:val="single"/>
          <w:right w:space="0" w:sz="0" w:val="nil"/>
          <w:between w:space="0" w:sz="0" w:val="nil"/>
        </w:pBdr>
        <w:spacing w:after="120" w:before="360" w:lineRule="auto"/>
        <w:contextualSpacing w:val="0"/>
        <w:rPr>
          <w:rFonts w:ascii="Microsoft Himalaya" w:cs="Microsoft Himalaya" w:eastAsia="Microsoft Himalaya" w:hAnsi="Microsoft Himalaya"/>
          <w:smallCaps w:val="1"/>
          <w:color w:val="007d40"/>
          <w:sz w:val="32"/>
          <w:szCs w:val="32"/>
        </w:rPr>
      </w:pPr>
      <w:bookmarkStart w:colFirst="0" w:colLast="0" w:name="_1t3h5sf" w:id="7"/>
      <w:bookmarkEnd w:id="7"/>
      <w:r w:rsidDel="00000000" w:rsidR="00000000" w:rsidRPr="00000000">
        <w:rPr>
          <w:rFonts w:ascii="Microsoft Himalaya" w:cs="Microsoft Himalaya" w:eastAsia="Microsoft Himalaya" w:hAnsi="Microsoft Himalaya"/>
          <w:smallCaps w:val="1"/>
          <w:color w:val="007d40"/>
          <w:sz w:val="32"/>
          <w:szCs w:val="32"/>
          <w:rtl w:val="0"/>
        </w:rPr>
        <w:t xml:space="preserve">Test forms follow:</w:t>
      </w:r>
    </w:p>
    <w:p w:rsidR="00000000" w:rsidDel="00000000" w:rsidP="00000000" w:rsidRDefault="00000000" w:rsidRPr="00000000" w14:paraId="00000038">
      <w:pPr>
        <w:keepNext w:val="1"/>
        <w:keepLines w:val="1"/>
        <w:pBdr>
          <w:top w:space="0" w:sz="0" w:val="nil"/>
          <w:left w:space="0" w:sz="0" w:val="nil"/>
          <w:bottom w:color="ec989c" w:space="2" w:sz="4" w:val="single"/>
          <w:right w:space="0" w:sz="0" w:val="nil"/>
          <w:between w:space="0" w:sz="0" w:val="nil"/>
        </w:pBdr>
        <w:spacing w:after="120" w:before="360" w:lineRule="auto"/>
        <w:contextualSpacing w:val="0"/>
        <w:rPr>
          <w:rFonts w:ascii="Microsoft Himalaya" w:cs="Microsoft Himalaya" w:eastAsia="Microsoft Himalaya" w:hAnsi="Microsoft Himalaya"/>
          <w:smallCaps w:val="1"/>
          <w:color w:val="007d40"/>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39">
      <w:pPr>
        <w:pStyle w:val="Heading2"/>
        <w:contextualSpacing w:val="0"/>
        <w:rPr>
          <w:b w:val="0"/>
          <w:color w:val="538135"/>
        </w:rPr>
      </w:pPr>
      <w:bookmarkStart w:colFirst="0" w:colLast="0" w:name="_4d34og8" w:id="8"/>
      <w:bookmarkEnd w:id="8"/>
      <w:r w:rsidDel="00000000" w:rsidR="00000000" w:rsidRPr="00000000">
        <w:rPr>
          <w:b w:val="0"/>
          <w:color w:val="538135"/>
          <w:rtl w:val="0"/>
        </w:rPr>
        <w:t xml:space="preserve">GENERAL USER LOGIN</w:t>
      </w:r>
    </w:p>
    <w:p w:rsidR="00000000" w:rsidDel="00000000" w:rsidP="00000000" w:rsidRDefault="00000000" w:rsidRPr="00000000" w14:paraId="0000003A">
      <w:pPr>
        <w:tabs>
          <w:tab w:val="left" w:pos="1260"/>
        </w:tabs>
        <w:contextualSpacing w:val="0"/>
        <w:rPr>
          <w:b w:val="1"/>
        </w:rPr>
      </w:pPr>
      <w:r w:rsidDel="00000000" w:rsidR="00000000" w:rsidRPr="00000000">
        <w:rPr>
          <w:rtl w:val="0"/>
        </w:rPr>
      </w:r>
    </w:p>
    <w:p w:rsidR="00000000" w:rsidDel="00000000" w:rsidP="00000000" w:rsidRDefault="00000000" w:rsidRPr="00000000" w14:paraId="0000003B">
      <w:pPr>
        <w:tabs>
          <w:tab w:val="left" w:pos="1260"/>
        </w:tabs>
        <w:contextualSpacing w:val="0"/>
        <w:rPr>
          <w:b w:val="1"/>
        </w:rPr>
      </w:pPr>
      <w:r w:rsidDel="00000000" w:rsidR="00000000" w:rsidRPr="00000000">
        <w:rPr>
          <w:b w:val="1"/>
          <w:rtl w:val="0"/>
        </w:rPr>
        <w:t xml:space="preserve">Action: </w:t>
        <w:tab/>
        <w:t xml:space="preserve">Log in to the system with a correct username and password</w:t>
      </w:r>
    </w:p>
    <w:p w:rsidR="00000000" w:rsidDel="00000000" w:rsidP="00000000" w:rsidRDefault="00000000" w:rsidRPr="00000000" w14:paraId="0000003C">
      <w:pPr>
        <w:tabs>
          <w:tab w:val="left" w:pos="1260"/>
        </w:tabs>
        <w:contextualSpacing w:val="0"/>
        <w:rPr>
          <w:b w:val="1"/>
        </w:rPr>
      </w:pPr>
      <w:r w:rsidDel="00000000" w:rsidR="00000000" w:rsidRPr="00000000">
        <w:rPr>
          <w:b w:val="1"/>
          <w:rtl w:val="0"/>
        </w:rPr>
        <w:tab/>
        <w:t xml:space="preserve">Log into the system with an incorrect username and correct password</w:t>
      </w:r>
    </w:p>
    <w:p w:rsidR="00000000" w:rsidDel="00000000" w:rsidP="00000000" w:rsidRDefault="00000000" w:rsidRPr="00000000" w14:paraId="0000003D">
      <w:pPr>
        <w:tabs>
          <w:tab w:val="left" w:pos="1260"/>
        </w:tabs>
        <w:contextualSpacing w:val="0"/>
        <w:rPr>
          <w:b w:val="1"/>
        </w:rPr>
      </w:pPr>
      <w:r w:rsidDel="00000000" w:rsidR="00000000" w:rsidRPr="00000000">
        <w:rPr>
          <w:b w:val="1"/>
          <w:rtl w:val="0"/>
        </w:rPr>
        <w:tab/>
        <w:t xml:space="preserve">Log into the system with a correct username and incorrect password</w:t>
      </w:r>
    </w:p>
    <w:p w:rsidR="00000000" w:rsidDel="00000000" w:rsidP="00000000" w:rsidRDefault="00000000" w:rsidRPr="00000000" w14:paraId="0000003E">
      <w:pPr>
        <w:tabs>
          <w:tab w:val="left" w:pos="1260"/>
        </w:tabs>
        <w:contextualSpacing w:val="0"/>
        <w:rPr>
          <w:b w:val="1"/>
        </w:rPr>
      </w:pPr>
      <w:r w:rsidDel="00000000" w:rsidR="00000000" w:rsidRPr="00000000">
        <w:rPr>
          <w:b w:val="1"/>
          <w:rtl w:val="0"/>
        </w:rPr>
        <w:tab/>
        <w:t xml:space="preserve">Log into the system with an incorrect username and password</w:t>
      </w:r>
    </w:p>
    <w:p w:rsidR="00000000" w:rsidDel="00000000" w:rsidP="00000000" w:rsidRDefault="00000000" w:rsidRPr="00000000" w14:paraId="0000003F">
      <w:pPr>
        <w:tabs>
          <w:tab w:val="left" w:pos="1260"/>
        </w:tabs>
        <w:contextualSpacing w:val="0"/>
        <w:rPr>
          <w:b w:val="1"/>
        </w:rPr>
      </w:pPr>
      <w:r w:rsidDel="00000000" w:rsidR="00000000" w:rsidRPr="00000000">
        <w:rPr>
          <w:b w:val="1"/>
          <w:rtl w:val="0"/>
        </w:rPr>
        <w:tab/>
        <w:t xml:space="preserve">Log into the system with a Username and Password designated as IBTW</w:t>
      </w:r>
    </w:p>
    <w:p w:rsidR="00000000" w:rsidDel="00000000" w:rsidP="00000000" w:rsidRDefault="00000000" w:rsidRPr="00000000" w14:paraId="00000040">
      <w:pPr>
        <w:tabs>
          <w:tab w:val="left" w:pos="1260"/>
        </w:tabs>
        <w:contextualSpacing w:val="0"/>
        <w:rPr>
          <w:b w:val="1"/>
        </w:rPr>
      </w:pPr>
      <w:r w:rsidDel="00000000" w:rsidR="00000000" w:rsidRPr="00000000">
        <w:rPr>
          <w:b w:val="1"/>
          <w:rtl w:val="0"/>
        </w:rPr>
        <w:tab/>
        <w:t xml:space="preserve">Log into the system with a Username and Password designated as disabled</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left" w:pos="1260"/>
        </w:tabs>
        <w:spacing w:after="0" w:before="0" w:line="240" w:lineRule="auto"/>
        <w:ind w:left="0" w:right="0" w:firstLine="0"/>
        <w:contextualSpacing w:val="0"/>
        <w:jc w:val="left"/>
        <w:rPr>
          <w:b w:val="1"/>
        </w:rPr>
      </w:pPr>
      <w:r w:rsidDel="00000000" w:rsidR="00000000" w:rsidRPr="00000000">
        <w:rPr>
          <w:b w:val="1"/>
          <w:rtl w:val="0"/>
        </w:rPr>
        <w:tab/>
      </w:r>
      <w:r w:rsidDel="00000000" w:rsidR="00000000" w:rsidRPr="00000000">
        <w:rPr>
          <w:b w:val="1"/>
          <w:rtl w:val="0"/>
        </w:rPr>
        <w:t xml:space="preserve">Click “Forgot your password?” to request a password reset</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left" w:pos="1260"/>
        </w:tabs>
        <w:spacing w:after="0" w:before="0" w:line="240" w:lineRule="auto"/>
        <w:ind w:left="0" w:right="0" w:firstLine="0"/>
        <w:contextualSpacing w:val="0"/>
        <w:jc w:val="left"/>
        <w:rPr>
          <w:b w:val="1"/>
        </w:rPr>
      </w:pPr>
      <w:r w:rsidDel="00000000" w:rsidR="00000000" w:rsidRPr="00000000">
        <w:rPr>
          <w:b w:val="1"/>
          <w:rtl w:val="0"/>
        </w:rPr>
        <w:tab/>
        <w:t xml:space="preserve">Click “Go Back” on the navigation menu to go back to IG’s main website</w:t>
      </w:r>
    </w:p>
    <w:p w:rsidR="00000000" w:rsidDel="00000000" w:rsidP="00000000" w:rsidRDefault="00000000" w:rsidRPr="00000000" w14:paraId="00000043">
      <w:pPr>
        <w:contextualSpacing w:val="0"/>
        <w:rPr>
          <w:b w:val="1"/>
          <w:shd w:fill="f4cccc" w:val="clear"/>
        </w:rPr>
      </w:pP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rPr>
          <w:rtl w:val="0"/>
        </w:rPr>
      </w:r>
    </w:p>
    <w:tbl>
      <w:tblPr>
        <w:tblStyle w:val="Table2"/>
        <w:tblW w:w="983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75"/>
        <w:gridCol w:w="5220"/>
        <w:gridCol w:w="1376"/>
        <w:gridCol w:w="874"/>
        <w:gridCol w:w="990"/>
        <w:tblGridChange w:id="0">
          <w:tblGrid>
            <w:gridCol w:w="1375"/>
            <w:gridCol w:w="5220"/>
            <w:gridCol w:w="1376"/>
            <w:gridCol w:w="874"/>
            <w:gridCol w:w="990"/>
          </w:tblGrid>
        </w:tblGridChange>
      </w:tblGrid>
      <w:tr>
        <w:trPr>
          <w:trHeight w:val="340" w:hRule="atLeast"/>
        </w:trPr>
        <w:tc>
          <w:tcPr/>
          <w:p w:rsidR="00000000" w:rsidDel="00000000" w:rsidP="00000000" w:rsidRDefault="00000000" w:rsidRPr="00000000" w14:paraId="00000045">
            <w:pPr>
              <w:contextualSpacing w:val="0"/>
              <w:rPr>
                <w:b w:val="1"/>
              </w:rPr>
            </w:pPr>
            <w:r w:rsidDel="00000000" w:rsidR="00000000" w:rsidRPr="00000000">
              <w:rPr>
                <w:b w:val="1"/>
                <w:rtl w:val="0"/>
              </w:rPr>
              <w:t xml:space="preserve">Browser:</w:t>
            </w:r>
          </w:p>
        </w:tc>
        <w:tc>
          <w:tcPr>
            <w:gridSpan w:val="4"/>
          </w:tcPr>
          <w:p w:rsidR="00000000" w:rsidDel="00000000" w:rsidP="00000000" w:rsidRDefault="00000000" w:rsidRPr="00000000" w14:paraId="00000046">
            <w:pPr>
              <w:contextualSpacing w:val="0"/>
              <w:rPr>
                <w:b w:val="1"/>
              </w:rPr>
            </w:pPr>
            <w:r w:rsidDel="00000000" w:rsidR="00000000" w:rsidRPr="00000000">
              <w:rPr>
                <w:rtl w:val="0"/>
              </w:rPr>
            </w:r>
          </w:p>
        </w:tc>
      </w:tr>
      <w:tr>
        <w:trPr>
          <w:trHeight w:val="360" w:hRule="atLeast"/>
        </w:trPr>
        <w:tc>
          <w:tcPr/>
          <w:p w:rsidR="00000000" w:rsidDel="00000000" w:rsidP="00000000" w:rsidRDefault="00000000" w:rsidRPr="00000000" w14:paraId="0000004A">
            <w:pPr>
              <w:contextualSpacing w:val="0"/>
              <w:rPr>
                <w:b w:val="1"/>
              </w:rPr>
            </w:pPr>
            <w:r w:rsidDel="00000000" w:rsidR="00000000" w:rsidRPr="00000000">
              <w:rPr>
                <w:b w:val="1"/>
                <w:rtl w:val="0"/>
              </w:rPr>
              <w:t xml:space="preserve">Username:</w:t>
            </w:r>
          </w:p>
        </w:tc>
        <w:tc>
          <w:tcPr>
            <w:gridSpan w:val="4"/>
          </w:tcPr>
          <w:p w:rsidR="00000000" w:rsidDel="00000000" w:rsidP="00000000" w:rsidRDefault="00000000" w:rsidRPr="00000000" w14:paraId="0000004B">
            <w:pPr>
              <w:contextualSpacing w:val="0"/>
              <w:rPr>
                <w:b w:val="1"/>
              </w:rPr>
            </w:pPr>
            <w:r w:rsidDel="00000000" w:rsidR="00000000" w:rsidRPr="00000000">
              <w:rPr>
                <w:rtl w:val="0"/>
              </w:rPr>
            </w:r>
          </w:p>
        </w:tc>
      </w:tr>
      <w:tr>
        <w:trPr>
          <w:trHeight w:val="360" w:hRule="atLeast"/>
        </w:trPr>
        <w:tc>
          <w:tcPr/>
          <w:p w:rsidR="00000000" w:rsidDel="00000000" w:rsidP="00000000" w:rsidRDefault="00000000" w:rsidRPr="00000000" w14:paraId="0000004F">
            <w:pPr>
              <w:contextualSpacing w:val="0"/>
              <w:rPr>
                <w:b w:val="1"/>
              </w:rPr>
            </w:pPr>
            <w:r w:rsidDel="00000000" w:rsidR="00000000" w:rsidRPr="00000000">
              <w:rPr>
                <w:b w:val="1"/>
                <w:rtl w:val="0"/>
              </w:rPr>
              <w:t xml:space="preserve">Password:</w:t>
            </w:r>
          </w:p>
        </w:tc>
        <w:tc>
          <w:tcPr>
            <w:gridSpan w:val="4"/>
          </w:tcPr>
          <w:p w:rsidR="00000000" w:rsidDel="00000000" w:rsidP="00000000" w:rsidRDefault="00000000" w:rsidRPr="00000000" w14:paraId="00000050">
            <w:pPr>
              <w:contextualSpacing w:val="0"/>
              <w:rPr>
                <w:b w:val="1"/>
              </w:rPr>
            </w:pPr>
            <w:r w:rsidDel="00000000" w:rsidR="00000000" w:rsidRPr="00000000">
              <w:rPr>
                <w:rtl w:val="0"/>
              </w:rPr>
            </w:r>
          </w:p>
        </w:tc>
      </w:tr>
      <w:tr>
        <w:trPr>
          <w:trHeight w:val="360" w:hRule="atLeast"/>
        </w:trPr>
        <w:tc>
          <w:tcPr/>
          <w:p w:rsidR="00000000" w:rsidDel="00000000" w:rsidP="00000000" w:rsidRDefault="00000000" w:rsidRPr="00000000" w14:paraId="00000054">
            <w:pPr>
              <w:contextualSpacing w:val="0"/>
              <w:rPr>
                <w:b w:val="1"/>
              </w:rPr>
            </w:pPr>
            <w:r w:rsidDel="00000000" w:rsidR="00000000" w:rsidRPr="00000000">
              <w:rPr>
                <w:b w:val="1"/>
                <w:rtl w:val="0"/>
              </w:rPr>
              <w:t xml:space="preserve">URL:</w:t>
            </w:r>
          </w:p>
        </w:tc>
        <w:tc>
          <w:tcPr>
            <w:gridSpan w:val="4"/>
          </w:tcPr>
          <w:p w:rsidR="00000000" w:rsidDel="00000000" w:rsidP="00000000" w:rsidRDefault="00000000" w:rsidRPr="00000000" w14:paraId="00000055">
            <w:pPr>
              <w:contextualSpacing w:val="0"/>
              <w:rPr>
                <w:b w:val="1"/>
              </w:rPr>
            </w:pPr>
            <w:r w:rsidDel="00000000" w:rsidR="00000000" w:rsidRPr="00000000">
              <w:rPr>
                <w:rtl w:val="0"/>
              </w:rPr>
            </w:r>
          </w:p>
        </w:tc>
      </w:tr>
      <w:tr>
        <w:trPr>
          <w:trHeight w:val="360" w:hRule="atLeast"/>
        </w:trPr>
        <w:tc>
          <w:tcPr>
            <w:gridSpan w:val="2"/>
          </w:tcPr>
          <w:p w:rsidR="00000000" w:rsidDel="00000000" w:rsidP="00000000" w:rsidRDefault="00000000" w:rsidRPr="00000000" w14:paraId="00000059">
            <w:pPr>
              <w:contextualSpacing w:val="0"/>
              <w:rPr>
                <w:b w:val="1"/>
              </w:rPr>
            </w:pPr>
            <w:r w:rsidDel="00000000" w:rsidR="00000000" w:rsidRPr="00000000">
              <w:rPr>
                <w:rtl w:val="0"/>
              </w:rPr>
            </w:r>
          </w:p>
        </w:tc>
        <w:tc>
          <w:tcPr/>
          <w:p w:rsidR="00000000" w:rsidDel="00000000" w:rsidP="00000000" w:rsidRDefault="00000000" w:rsidRPr="00000000" w14:paraId="0000005B">
            <w:pPr>
              <w:contextualSpacing w:val="0"/>
              <w:rPr>
                <w:b w:val="1"/>
              </w:rPr>
            </w:pPr>
            <w:r w:rsidDel="00000000" w:rsidR="00000000" w:rsidRPr="00000000">
              <w:rPr>
                <w:rtl w:val="0"/>
              </w:rPr>
            </w:r>
          </w:p>
        </w:tc>
        <w:tc>
          <w:tcPr/>
          <w:p w:rsidR="00000000" w:rsidDel="00000000" w:rsidP="00000000" w:rsidRDefault="00000000" w:rsidRPr="00000000" w14:paraId="0000005C">
            <w:pPr>
              <w:contextualSpacing w:val="0"/>
              <w:rPr>
                <w:b w:val="1"/>
              </w:rPr>
            </w:pPr>
            <w:r w:rsidDel="00000000" w:rsidR="00000000" w:rsidRPr="00000000">
              <w:rPr>
                <w:rtl w:val="0"/>
              </w:rPr>
            </w:r>
          </w:p>
        </w:tc>
        <w:tc>
          <w:tcPr/>
          <w:p w:rsidR="00000000" w:rsidDel="00000000" w:rsidP="00000000" w:rsidRDefault="00000000" w:rsidRPr="00000000" w14:paraId="0000005D">
            <w:pPr>
              <w:contextualSpacing w:val="0"/>
              <w:rPr>
                <w:b w:val="1"/>
              </w:rPr>
            </w:pPr>
            <w:r w:rsidDel="00000000" w:rsidR="00000000" w:rsidRPr="00000000">
              <w:rPr>
                <w:rtl w:val="0"/>
              </w:rPr>
            </w:r>
          </w:p>
        </w:tc>
      </w:tr>
      <w:tr>
        <w:trPr>
          <w:trHeight w:val="360" w:hRule="atLeast"/>
        </w:trPr>
        <w:tc>
          <w:tcPr>
            <w:gridSpan w:val="2"/>
          </w:tcPr>
          <w:p w:rsidR="00000000" w:rsidDel="00000000" w:rsidP="00000000" w:rsidRDefault="00000000" w:rsidRPr="00000000" w14:paraId="0000005E">
            <w:pPr>
              <w:contextualSpacing w:val="0"/>
              <w:rPr>
                <w:b w:val="1"/>
              </w:rPr>
            </w:pPr>
            <w:r w:rsidDel="00000000" w:rsidR="00000000" w:rsidRPr="00000000">
              <w:rPr>
                <w:b w:val="1"/>
                <w:rtl w:val="0"/>
              </w:rPr>
              <w:t xml:space="preserve">CHECK</w:t>
            </w:r>
          </w:p>
        </w:tc>
        <w:tc>
          <w:tcPr/>
          <w:p w:rsidR="00000000" w:rsidDel="00000000" w:rsidP="00000000" w:rsidRDefault="00000000" w:rsidRPr="00000000" w14:paraId="00000060">
            <w:pPr>
              <w:contextualSpacing w:val="0"/>
              <w:rPr>
                <w:b w:val="1"/>
              </w:rPr>
            </w:pPr>
            <w:r w:rsidDel="00000000" w:rsidR="00000000" w:rsidRPr="00000000">
              <w:rPr>
                <w:b w:val="1"/>
                <w:rtl w:val="0"/>
              </w:rPr>
              <w:t xml:space="preserve">Work/Fail</w:t>
            </w:r>
          </w:p>
        </w:tc>
        <w:tc>
          <w:tcPr/>
          <w:p w:rsidR="00000000" w:rsidDel="00000000" w:rsidP="00000000" w:rsidRDefault="00000000" w:rsidRPr="00000000" w14:paraId="00000061">
            <w:pPr>
              <w:contextualSpacing w:val="0"/>
              <w:rPr>
                <w:b w:val="1"/>
              </w:rPr>
            </w:pPr>
            <w:r w:rsidDel="00000000" w:rsidR="00000000" w:rsidRPr="00000000">
              <w:rPr>
                <w:b w:val="1"/>
                <w:rtl w:val="0"/>
              </w:rPr>
              <w:t xml:space="preserve">Date</w:t>
            </w:r>
          </w:p>
        </w:tc>
        <w:tc>
          <w:tcPr/>
          <w:p w:rsidR="00000000" w:rsidDel="00000000" w:rsidP="00000000" w:rsidRDefault="00000000" w:rsidRPr="00000000" w14:paraId="00000062">
            <w:pPr>
              <w:contextualSpacing w:val="0"/>
              <w:rPr>
                <w:b w:val="1"/>
              </w:rPr>
            </w:pPr>
            <w:r w:rsidDel="00000000" w:rsidR="00000000" w:rsidRPr="00000000">
              <w:rPr>
                <w:b w:val="1"/>
                <w:rtl w:val="0"/>
              </w:rPr>
              <w:t xml:space="preserve">Initials</w:t>
            </w:r>
          </w:p>
        </w:tc>
      </w:tr>
      <w:tr>
        <w:trPr>
          <w:trHeight w:val="360" w:hRule="atLeast"/>
        </w:trPr>
        <w:tc>
          <w:tcPr>
            <w:gridSpan w:val="2"/>
          </w:tcPr>
          <w:p w:rsidR="00000000" w:rsidDel="00000000" w:rsidP="00000000" w:rsidRDefault="00000000" w:rsidRPr="00000000" w14:paraId="00000063">
            <w:pPr>
              <w:contextualSpacing w:val="0"/>
              <w:rPr/>
            </w:pPr>
            <w:r w:rsidDel="00000000" w:rsidR="00000000" w:rsidRPr="00000000">
              <w:rPr>
                <w:rtl w:val="0"/>
              </w:rPr>
              <w:t xml:space="preserve">1. Are all buttons and graphics lined up with the wireframe?</w:t>
            </w:r>
          </w:p>
        </w:tc>
        <w:tc>
          <w:tcPr/>
          <w:p w:rsidR="00000000" w:rsidDel="00000000" w:rsidP="00000000" w:rsidRDefault="00000000" w:rsidRPr="00000000" w14:paraId="00000065">
            <w:pPr>
              <w:contextualSpacing w:val="0"/>
              <w:rPr/>
            </w:pPr>
            <w:r w:rsidDel="00000000" w:rsidR="00000000" w:rsidRPr="00000000">
              <w:rPr>
                <w:rtl w:val="0"/>
              </w:rPr>
            </w:r>
          </w:p>
        </w:tc>
        <w:tc>
          <w:tcPr/>
          <w:p w:rsidR="00000000" w:rsidDel="00000000" w:rsidP="00000000" w:rsidRDefault="00000000" w:rsidRPr="00000000" w14:paraId="00000066">
            <w:pPr>
              <w:contextualSpacing w:val="0"/>
              <w:rPr/>
            </w:pPr>
            <w:r w:rsidDel="00000000" w:rsidR="00000000" w:rsidRPr="00000000">
              <w:rPr>
                <w:rtl w:val="0"/>
              </w:rPr>
            </w:r>
          </w:p>
        </w:tc>
        <w:tc>
          <w:tcPr/>
          <w:p w:rsidR="00000000" w:rsidDel="00000000" w:rsidP="00000000" w:rsidRDefault="00000000" w:rsidRPr="00000000" w14:paraId="00000067">
            <w:pPr>
              <w:contextualSpacing w:val="0"/>
              <w:rPr/>
            </w:pPr>
            <w:r w:rsidDel="00000000" w:rsidR="00000000" w:rsidRPr="00000000">
              <w:rPr>
                <w:rtl w:val="0"/>
              </w:rPr>
            </w:r>
          </w:p>
        </w:tc>
      </w:tr>
      <w:tr>
        <w:trPr>
          <w:trHeight w:val="360" w:hRule="atLeast"/>
        </w:trPr>
        <w:tc>
          <w:tcPr>
            <w:gridSpan w:val="2"/>
          </w:tcPr>
          <w:p w:rsidR="00000000" w:rsidDel="00000000" w:rsidP="00000000" w:rsidRDefault="00000000" w:rsidRPr="00000000" w14:paraId="00000068">
            <w:pPr>
              <w:contextualSpacing w:val="0"/>
              <w:rPr/>
            </w:pPr>
            <w:r w:rsidDel="00000000" w:rsidR="00000000" w:rsidRPr="00000000">
              <w:rPr>
                <w:rtl w:val="0"/>
              </w:rPr>
              <w:t xml:space="preserve">2. Does successful login bring user to the main directory  page?</w:t>
            </w:r>
          </w:p>
        </w:tc>
        <w:tc>
          <w:tcPr/>
          <w:p w:rsidR="00000000" w:rsidDel="00000000" w:rsidP="00000000" w:rsidRDefault="00000000" w:rsidRPr="00000000" w14:paraId="0000006A">
            <w:pPr>
              <w:contextualSpacing w:val="0"/>
              <w:rPr/>
            </w:pPr>
            <w:r w:rsidDel="00000000" w:rsidR="00000000" w:rsidRPr="00000000">
              <w:rPr>
                <w:rtl w:val="0"/>
              </w:rPr>
            </w:r>
          </w:p>
        </w:tc>
        <w:tc>
          <w:tcPr/>
          <w:p w:rsidR="00000000" w:rsidDel="00000000" w:rsidP="00000000" w:rsidRDefault="00000000" w:rsidRPr="00000000" w14:paraId="0000006B">
            <w:pPr>
              <w:contextualSpacing w:val="0"/>
              <w:rPr/>
            </w:pPr>
            <w:r w:rsidDel="00000000" w:rsidR="00000000" w:rsidRPr="00000000">
              <w:rPr>
                <w:rtl w:val="0"/>
              </w:rPr>
            </w:r>
          </w:p>
        </w:tc>
        <w:tc>
          <w:tcPr/>
          <w:p w:rsidR="00000000" w:rsidDel="00000000" w:rsidP="00000000" w:rsidRDefault="00000000" w:rsidRPr="00000000" w14:paraId="0000006C">
            <w:pPr>
              <w:contextualSpacing w:val="0"/>
              <w:rPr/>
            </w:pPr>
            <w:r w:rsidDel="00000000" w:rsidR="00000000" w:rsidRPr="00000000">
              <w:rPr>
                <w:rtl w:val="0"/>
              </w:rPr>
            </w:r>
          </w:p>
        </w:tc>
      </w:tr>
      <w:tr>
        <w:trPr>
          <w:trHeight w:val="360" w:hRule="atLeast"/>
        </w:trPr>
        <w:tc>
          <w:tcPr>
            <w:gridSpan w:val="2"/>
          </w:tcPr>
          <w:p w:rsidR="00000000" w:rsidDel="00000000" w:rsidP="00000000" w:rsidRDefault="00000000" w:rsidRPr="00000000" w14:paraId="0000006D">
            <w:pPr>
              <w:contextualSpacing w:val="0"/>
              <w:rPr/>
            </w:pPr>
            <w:r w:rsidDel="00000000" w:rsidR="00000000" w:rsidRPr="00000000">
              <w:rPr>
                <w:rtl w:val="0"/>
              </w:rPr>
              <w:t xml:space="preserve">3. Once logged in, is the user offered the option of editing her own data? </w:t>
            </w:r>
          </w:p>
        </w:tc>
        <w:tc>
          <w:tcPr/>
          <w:p w:rsidR="00000000" w:rsidDel="00000000" w:rsidP="00000000" w:rsidRDefault="00000000" w:rsidRPr="00000000" w14:paraId="0000006F">
            <w:pPr>
              <w:contextualSpacing w:val="0"/>
              <w:rPr/>
            </w:pPr>
            <w:r w:rsidDel="00000000" w:rsidR="00000000" w:rsidRPr="00000000">
              <w:rPr>
                <w:rtl w:val="0"/>
              </w:rPr>
            </w:r>
          </w:p>
        </w:tc>
        <w:tc>
          <w:tcPr/>
          <w:p w:rsidR="00000000" w:rsidDel="00000000" w:rsidP="00000000" w:rsidRDefault="00000000" w:rsidRPr="00000000" w14:paraId="00000070">
            <w:pPr>
              <w:contextualSpacing w:val="0"/>
              <w:rPr/>
            </w:pPr>
            <w:r w:rsidDel="00000000" w:rsidR="00000000" w:rsidRPr="00000000">
              <w:rPr>
                <w:rtl w:val="0"/>
              </w:rPr>
            </w:r>
          </w:p>
        </w:tc>
        <w:tc>
          <w:tcPr/>
          <w:p w:rsidR="00000000" w:rsidDel="00000000" w:rsidP="00000000" w:rsidRDefault="00000000" w:rsidRPr="00000000" w14:paraId="00000071">
            <w:pPr>
              <w:contextualSpacing w:val="0"/>
              <w:rPr/>
            </w:pPr>
            <w:r w:rsidDel="00000000" w:rsidR="00000000" w:rsidRPr="00000000">
              <w:rPr>
                <w:rtl w:val="0"/>
              </w:rPr>
            </w:r>
          </w:p>
        </w:tc>
      </w:tr>
      <w:tr>
        <w:trPr>
          <w:trHeight w:val="360" w:hRule="atLeast"/>
        </w:trPr>
        <w:tc>
          <w:tcPr>
            <w:gridSpan w:val="2"/>
          </w:tcPr>
          <w:p w:rsidR="00000000" w:rsidDel="00000000" w:rsidP="00000000" w:rsidRDefault="00000000" w:rsidRPr="00000000" w14:paraId="00000072">
            <w:pPr>
              <w:contextualSpacing w:val="0"/>
              <w:rPr/>
            </w:pPr>
            <w:r w:rsidDel="00000000" w:rsidR="00000000" w:rsidRPr="00000000">
              <w:rPr>
                <w:rtl w:val="0"/>
              </w:rPr>
              <w:t xml:space="preserve">4. Are all date formats correct (MMM-DD)?</w:t>
            </w:r>
          </w:p>
        </w:tc>
        <w:tc>
          <w:tcPr/>
          <w:p w:rsidR="00000000" w:rsidDel="00000000" w:rsidP="00000000" w:rsidRDefault="00000000" w:rsidRPr="00000000" w14:paraId="00000074">
            <w:pPr>
              <w:contextualSpacing w:val="0"/>
              <w:rPr/>
            </w:pPr>
            <w:r w:rsidDel="00000000" w:rsidR="00000000" w:rsidRPr="00000000">
              <w:rPr>
                <w:rtl w:val="0"/>
              </w:rPr>
            </w:r>
          </w:p>
        </w:tc>
        <w:tc>
          <w:tcPr/>
          <w:p w:rsidR="00000000" w:rsidDel="00000000" w:rsidP="00000000" w:rsidRDefault="00000000" w:rsidRPr="00000000" w14:paraId="00000075">
            <w:pPr>
              <w:contextualSpacing w:val="0"/>
              <w:rPr/>
            </w:pPr>
            <w:r w:rsidDel="00000000" w:rsidR="00000000" w:rsidRPr="00000000">
              <w:rPr>
                <w:rtl w:val="0"/>
              </w:rPr>
            </w:r>
          </w:p>
        </w:tc>
        <w:tc>
          <w:tcPr/>
          <w:p w:rsidR="00000000" w:rsidDel="00000000" w:rsidP="00000000" w:rsidRDefault="00000000" w:rsidRPr="00000000" w14:paraId="00000076">
            <w:pPr>
              <w:contextualSpacing w:val="0"/>
              <w:rPr/>
            </w:pPr>
            <w:r w:rsidDel="00000000" w:rsidR="00000000" w:rsidRPr="00000000">
              <w:rPr>
                <w:rtl w:val="0"/>
              </w:rPr>
            </w:r>
          </w:p>
        </w:tc>
      </w:tr>
      <w:tr>
        <w:trPr>
          <w:trHeight w:val="360" w:hRule="atLeast"/>
        </w:trPr>
        <w:tc>
          <w:tcPr>
            <w:gridSpan w:val="2"/>
          </w:tcPr>
          <w:p w:rsidR="00000000" w:rsidDel="00000000" w:rsidP="00000000" w:rsidRDefault="00000000" w:rsidRPr="00000000" w14:paraId="00000077">
            <w:pPr>
              <w:contextualSpacing w:val="0"/>
              <w:rPr/>
            </w:pPr>
            <w:r w:rsidDel="00000000" w:rsidR="00000000" w:rsidRPr="00000000">
              <w:rPr>
                <w:rtl w:val="0"/>
              </w:rPr>
              <w:t xml:space="preserve">5. Does an incorrect username generate an appropriate error message and leave user at the login page?</w:t>
            </w:r>
          </w:p>
        </w:tc>
        <w:tc>
          <w:tcPr/>
          <w:p w:rsidR="00000000" w:rsidDel="00000000" w:rsidP="00000000" w:rsidRDefault="00000000" w:rsidRPr="00000000" w14:paraId="00000079">
            <w:pPr>
              <w:contextualSpacing w:val="0"/>
              <w:rPr/>
            </w:pPr>
            <w:r w:rsidDel="00000000" w:rsidR="00000000" w:rsidRPr="00000000">
              <w:rPr>
                <w:rtl w:val="0"/>
              </w:rPr>
            </w:r>
          </w:p>
        </w:tc>
        <w:tc>
          <w:tcPr/>
          <w:p w:rsidR="00000000" w:rsidDel="00000000" w:rsidP="00000000" w:rsidRDefault="00000000" w:rsidRPr="00000000" w14:paraId="0000007A">
            <w:pPr>
              <w:contextualSpacing w:val="0"/>
              <w:rPr/>
            </w:pPr>
            <w:r w:rsidDel="00000000" w:rsidR="00000000" w:rsidRPr="00000000">
              <w:rPr>
                <w:rtl w:val="0"/>
              </w:rPr>
            </w:r>
          </w:p>
        </w:tc>
        <w:tc>
          <w:tcPr/>
          <w:p w:rsidR="00000000" w:rsidDel="00000000" w:rsidP="00000000" w:rsidRDefault="00000000" w:rsidRPr="00000000" w14:paraId="0000007B">
            <w:pPr>
              <w:contextualSpacing w:val="0"/>
              <w:rPr/>
            </w:pPr>
            <w:r w:rsidDel="00000000" w:rsidR="00000000" w:rsidRPr="00000000">
              <w:rPr>
                <w:rtl w:val="0"/>
              </w:rPr>
            </w:r>
          </w:p>
        </w:tc>
      </w:tr>
      <w:tr>
        <w:trPr>
          <w:trHeight w:val="360" w:hRule="atLeast"/>
        </w:trPr>
        <w:tc>
          <w:tcPr>
            <w:gridSpan w:val="2"/>
          </w:tcPr>
          <w:p w:rsidR="00000000" w:rsidDel="00000000" w:rsidP="00000000" w:rsidRDefault="00000000" w:rsidRPr="00000000" w14:paraId="0000007C">
            <w:pPr>
              <w:contextualSpacing w:val="0"/>
              <w:rPr/>
            </w:pPr>
            <w:r w:rsidDel="00000000" w:rsidR="00000000" w:rsidRPr="00000000">
              <w:rPr>
                <w:rtl w:val="0"/>
              </w:rPr>
              <w:t xml:space="preserve">6. Does an incorrect password generate an appropriate error message and leave user at the login page?</w:t>
            </w:r>
          </w:p>
        </w:tc>
        <w:tc>
          <w:tcPr/>
          <w:p w:rsidR="00000000" w:rsidDel="00000000" w:rsidP="00000000" w:rsidRDefault="00000000" w:rsidRPr="00000000" w14:paraId="0000007E">
            <w:pPr>
              <w:contextualSpacing w:val="0"/>
              <w:rPr/>
            </w:pPr>
            <w:r w:rsidDel="00000000" w:rsidR="00000000" w:rsidRPr="00000000">
              <w:rPr>
                <w:rtl w:val="0"/>
              </w:rPr>
            </w:r>
          </w:p>
        </w:tc>
        <w:tc>
          <w:tcPr/>
          <w:p w:rsidR="00000000" w:rsidDel="00000000" w:rsidP="00000000" w:rsidRDefault="00000000" w:rsidRPr="00000000" w14:paraId="0000007F">
            <w:pPr>
              <w:contextualSpacing w:val="0"/>
              <w:rPr/>
            </w:pPr>
            <w:r w:rsidDel="00000000" w:rsidR="00000000" w:rsidRPr="00000000">
              <w:rPr>
                <w:rtl w:val="0"/>
              </w:rPr>
            </w:r>
          </w:p>
        </w:tc>
        <w:tc>
          <w:tcPr/>
          <w:p w:rsidR="00000000" w:rsidDel="00000000" w:rsidP="00000000" w:rsidRDefault="00000000" w:rsidRPr="00000000" w14:paraId="00000080">
            <w:pPr>
              <w:contextualSpacing w:val="0"/>
              <w:rPr/>
            </w:pPr>
            <w:r w:rsidDel="00000000" w:rsidR="00000000" w:rsidRPr="00000000">
              <w:rPr>
                <w:rtl w:val="0"/>
              </w:rPr>
            </w:r>
          </w:p>
        </w:tc>
      </w:tr>
      <w:tr>
        <w:trPr>
          <w:trHeight w:val="360" w:hRule="atLeast"/>
        </w:trPr>
        <w:tc>
          <w:tcPr>
            <w:gridSpan w:val="2"/>
          </w:tcPr>
          <w:p w:rsidR="00000000" w:rsidDel="00000000" w:rsidP="00000000" w:rsidRDefault="00000000" w:rsidRPr="00000000" w14:paraId="00000081">
            <w:pPr>
              <w:contextualSpacing w:val="0"/>
              <w:rPr/>
            </w:pPr>
            <w:r w:rsidDel="00000000" w:rsidR="00000000" w:rsidRPr="00000000">
              <w:rPr>
                <w:rtl w:val="0"/>
              </w:rPr>
              <w:t xml:space="preserve">7. Is the correct window title displayed?</w:t>
            </w:r>
          </w:p>
        </w:tc>
        <w:tc>
          <w:tcPr/>
          <w:p w:rsidR="00000000" w:rsidDel="00000000" w:rsidP="00000000" w:rsidRDefault="00000000" w:rsidRPr="00000000" w14:paraId="00000083">
            <w:pPr>
              <w:contextualSpacing w:val="0"/>
              <w:rPr/>
            </w:pPr>
            <w:r w:rsidDel="00000000" w:rsidR="00000000" w:rsidRPr="00000000">
              <w:rPr>
                <w:rtl w:val="0"/>
              </w:rPr>
            </w:r>
          </w:p>
        </w:tc>
        <w:tc>
          <w:tcPr/>
          <w:p w:rsidR="00000000" w:rsidDel="00000000" w:rsidP="00000000" w:rsidRDefault="00000000" w:rsidRPr="00000000" w14:paraId="00000084">
            <w:pPr>
              <w:contextualSpacing w:val="0"/>
              <w:rPr/>
            </w:pPr>
            <w:r w:rsidDel="00000000" w:rsidR="00000000" w:rsidRPr="00000000">
              <w:rPr>
                <w:rtl w:val="0"/>
              </w:rPr>
            </w:r>
          </w:p>
        </w:tc>
        <w:tc>
          <w:tcPr/>
          <w:p w:rsidR="00000000" w:rsidDel="00000000" w:rsidP="00000000" w:rsidRDefault="00000000" w:rsidRPr="00000000" w14:paraId="00000085">
            <w:pPr>
              <w:contextualSpacing w:val="0"/>
              <w:rPr/>
            </w:pPr>
            <w:r w:rsidDel="00000000" w:rsidR="00000000" w:rsidRPr="00000000">
              <w:rPr>
                <w:rtl w:val="0"/>
              </w:rPr>
            </w:r>
          </w:p>
        </w:tc>
      </w:tr>
      <w:tr>
        <w:trPr>
          <w:trHeight w:val="360" w:hRule="atLeast"/>
        </w:trPr>
        <w:tc>
          <w:tcPr>
            <w:gridSpan w:val="2"/>
          </w:tcPr>
          <w:p w:rsidR="00000000" w:rsidDel="00000000" w:rsidP="00000000" w:rsidRDefault="00000000" w:rsidRPr="00000000" w14:paraId="00000086">
            <w:pPr>
              <w:contextualSpacing w:val="0"/>
              <w:rPr/>
            </w:pPr>
            <w:r w:rsidDel="00000000" w:rsidR="00000000" w:rsidRPr="00000000">
              <w:rPr>
                <w:rtl w:val="0"/>
              </w:rPr>
            </w:r>
          </w:p>
        </w:tc>
        <w:tc>
          <w:tcPr/>
          <w:p w:rsidR="00000000" w:rsidDel="00000000" w:rsidP="00000000" w:rsidRDefault="00000000" w:rsidRPr="00000000" w14:paraId="00000088">
            <w:pPr>
              <w:contextualSpacing w:val="0"/>
              <w:rPr/>
            </w:pPr>
            <w:r w:rsidDel="00000000" w:rsidR="00000000" w:rsidRPr="00000000">
              <w:rPr>
                <w:rtl w:val="0"/>
              </w:rPr>
            </w:r>
          </w:p>
        </w:tc>
        <w:tc>
          <w:tcPr/>
          <w:p w:rsidR="00000000" w:rsidDel="00000000" w:rsidP="00000000" w:rsidRDefault="00000000" w:rsidRPr="00000000" w14:paraId="00000089">
            <w:pPr>
              <w:contextualSpacing w:val="0"/>
              <w:rPr/>
            </w:pPr>
            <w:r w:rsidDel="00000000" w:rsidR="00000000" w:rsidRPr="00000000">
              <w:rPr>
                <w:rtl w:val="0"/>
              </w:rPr>
            </w:r>
          </w:p>
        </w:tc>
        <w:tc>
          <w:tcPr/>
          <w:p w:rsidR="00000000" w:rsidDel="00000000" w:rsidP="00000000" w:rsidRDefault="00000000" w:rsidRPr="00000000" w14:paraId="0000008A">
            <w:pPr>
              <w:contextualSpacing w:val="0"/>
              <w:rPr/>
            </w:pPr>
            <w:r w:rsidDel="00000000" w:rsidR="00000000" w:rsidRPr="00000000">
              <w:rPr>
                <w:rtl w:val="0"/>
              </w:rPr>
            </w:r>
          </w:p>
        </w:tc>
      </w:tr>
      <w:tr>
        <w:trPr>
          <w:trHeight w:val="360" w:hRule="atLeast"/>
        </w:trPr>
        <w:tc>
          <w:tcPr>
            <w:gridSpan w:val="2"/>
          </w:tcPr>
          <w:p w:rsidR="00000000" w:rsidDel="00000000" w:rsidP="00000000" w:rsidRDefault="00000000" w:rsidRPr="00000000" w14:paraId="0000008B">
            <w:pPr>
              <w:contextualSpacing w:val="0"/>
              <w:rPr/>
            </w:pPr>
            <w:r w:rsidDel="00000000" w:rsidR="00000000" w:rsidRPr="00000000">
              <w:rPr>
                <w:rtl w:val="0"/>
              </w:rPr>
            </w:r>
          </w:p>
        </w:tc>
        <w:tc>
          <w:tcPr/>
          <w:p w:rsidR="00000000" w:rsidDel="00000000" w:rsidP="00000000" w:rsidRDefault="00000000" w:rsidRPr="00000000" w14:paraId="0000008D">
            <w:pPr>
              <w:contextualSpacing w:val="0"/>
              <w:rPr/>
            </w:pPr>
            <w:r w:rsidDel="00000000" w:rsidR="00000000" w:rsidRPr="00000000">
              <w:rPr>
                <w:rtl w:val="0"/>
              </w:rPr>
            </w:r>
          </w:p>
        </w:tc>
        <w:tc>
          <w:tcPr/>
          <w:p w:rsidR="00000000" w:rsidDel="00000000" w:rsidP="00000000" w:rsidRDefault="00000000" w:rsidRPr="00000000" w14:paraId="0000008E">
            <w:pPr>
              <w:contextualSpacing w:val="0"/>
              <w:rPr/>
            </w:pPr>
            <w:r w:rsidDel="00000000" w:rsidR="00000000" w:rsidRPr="00000000">
              <w:rPr>
                <w:rtl w:val="0"/>
              </w:rPr>
            </w:r>
          </w:p>
        </w:tc>
        <w:tc>
          <w:tcPr/>
          <w:p w:rsidR="00000000" w:rsidDel="00000000" w:rsidP="00000000" w:rsidRDefault="00000000" w:rsidRPr="00000000" w14:paraId="0000008F">
            <w:pPr>
              <w:contextualSpacing w:val="0"/>
              <w:rPr/>
            </w:pPr>
            <w:r w:rsidDel="00000000" w:rsidR="00000000" w:rsidRPr="00000000">
              <w:rPr>
                <w:rtl w:val="0"/>
              </w:rPr>
            </w:r>
          </w:p>
        </w:tc>
      </w:tr>
      <w:tr>
        <w:trPr>
          <w:trHeight w:val="360" w:hRule="atLeast"/>
        </w:trPr>
        <w:tc>
          <w:tcPr>
            <w:gridSpan w:val="2"/>
          </w:tcPr>
          <w:p w:rsidR="00000000" w:rsidDel="00000000" w:rsidP="00000000" w:rsidRDefault="00000000" w:rsidRPr="00000000" w14:paraId="00000090">
            <w:pPr>
              <w:contextualSpacing w:val="0"/>
              <w:rPr/>
            </w:pPr>
            <w:r w:rsidDel="00000000" w:rsidR="00000000" w:rsidRPr="00000000">
              <w:rPr>
                <w:rtl w:val="0"/>
              </w:rPr>
            </w:r>
          </w:p>
        </w:tc>
        <w:tc>
          <w:tcPr/>
          <w:p w:rsidR="00000000" w:rsidDel="00000000" w:rsidP="00000000" w:rsidRDefault="00000000" w:rsidRPr="00000000" w14:paraId="00000092">
            <w:pPr>
              <w:contextualSpacing w:val="0"/>
              <w:rPr/>
            </w:pPr>
            <w:r w:rsidDel="00000000" w:rsidR="00000000" w:rsidRPr="00000000">
              <w:rPr>
                <w:rtl w:val="0"/>
              </w:rPr>
            </w:r>
          </w:p>
        </w:tc>
        <w:tc>
          <w:tcPr/>
          <w:p w:rsidR="00000000" w:rsidDel="00000000" w:rsidP="00000000" w:rsidRDefault="00000000" w:rsidRPr="00000000" w14:paraId="00000093">
            <w:pPr>
              <w:contextualSpacing w:val="0"/>
              <w:rPr/>
            </w:pPr>
            <w:r w:rsidDel="00000000" w:rsidR="00000000" w:rsidRPr="00000000">
              <w:rPr>
                <w:rtl w:val="0"/>
              </w:rPr>
            </w:r>
          </w:p>
        </w:tc>
        <w:tc>
          <w:tcPr/>
          <w:p w:rsidR="00000000" w:rsidDel="00000000" w:rsidP="00000000" w:rsidRDefault="00000000" w:rsidRPr="00000000" w14:paraId="00000094">
            <w:pPr>
              <w:contextualSpacing w:val="0"/>
              <w:rPr/>
            </w:pPr>
            <w:r w:rsidDel="00000000" w:rsidR="00000000" w:rsidRPr="00000000">
              <w:rPr>
                <w:rtl w:val="0"/>
              </w:rPr>
            </w:r>
          </w:p>
        </w:tc>
      </w:tr>
      <w:tr>
        <w:trPr>
          <w:trHeight w:val="360" w:hRule="atLeast"/>
        </w:trPr>
        <w:tc>
          <w:tcPr>
            <w:gridSpan w:val="2"/>
          </w:tcPr>
          <w:p w:rsidR="00000000" w:rsidDel="00000000" w:rsidP="00000000" w:rsidRDefault="00000000" w:rsidRPr="00000000" w14:paraId="00000095">
            <w:pPr>
              <w:contextualSpacing w:val="0"/>
              <w:rPr/>
            </w:pPr>
            <w:r w:rsidDel="00000000" w:rsidR="00000000" w:rsidRPr="00000000">
              <w:rPr>
                <w:rtl w:val="0"/>
              </w:rPr>
            </w:r>
          </w:p>
        </w:tc>
        <w:tc>
          <w:tcPr/>
          <w:p w:rsidR="00000000" w:rsidDel="00000000" w:rsidP="00000000" w:rsidRDefault="00000000" w:rsidRPr="00000000" w14:paraId="00000097">
            <w:pPr>
              <w:contextualSpacing w:val="0"/>
              <w:rPr/>
            </w:pPr>
            <w:r w:rsidDel="00000000" w:rsidR="00000000" w:rsidRPr="00000000">
              <w:rPr>
                <w:rtl w:val="0"/>
              </w:rPr>
            </w:r>
          </w:p>
        </w:tc>
        <w:tc>
          <w:tcPr/>
          <w:p w:rsidR="00000000" w:rsidDel="00000000" w:rsidP="00000000" w:rsidRDefault="00000000" w:rsidRPr="00000000" w14:paraId="00000098">
            <w:pPr>
              <w:contextualSpacing w:val="0"/>
              <w:rPr/>
            </w:pPr>
            <w:r w:rsidDel="00000000" w:rsidR="00000000" w:rsidRPr="00000000">
              <w:rPr>
                <w:rtl w:val="0"/>
              </w:rPr>
            </w:r>
          </w:p>
        </w:tc>
        <w:tc>
          <w:tcPr/>
          <w:p w:rsidR="00000000" w:rsidDel="00000000" w:rsidP="00000000" w:rsidRDefault="00000000" w:rsidRPr="00000000" w14:paraId="00000099">
            <w:pPr>
              <w:contextualSpacing w:val="0"/>
              <w:rPr/>
            </w:pPr>
            <w:r w:rsidDel="00000000" w:rsidR="00000000" w:rsidRPr="00000000">
              <w:rPr>
                <w:rtl w:val="0"/>
              </w:rPr>
            </w:r>
          </w:p>
        </w:tc>
      </w:tr>
      <w:tr>
        <w:trPr>
          <w:trHeight w:val="360" w:hRule="atLeast"/>
        </w:trPr>
        <w:tc>
          <w:tcPr>
            <w:gridSpan w:val="2"/>
          </w:tcPr>
          <w:p w:rsidR="00000000" w:rsidDel="00000000" w:rsidP="00000000" w:rsidRDefault="00000000" w:rsidRPr="00000000" w14:paraId="0000009A">
            <w:pPr>
              <w:contextualSpacing w:val="0"/>
              <w:rPr/>
            </w:pPr>
            <w:r w:rsidDel="00000000" w:rsidR="00000000" w:rsidRPr="00000000">
              <w:rPr>
                <w:rtl w:val="0"/>
              </w:rPr>
            </w:r>
          </w:p>
        </w:tc>
        <w:tc>
          <w:tcPr/>
          <w:p w:rsidR="00000000" w:rsidDel="00000000" w:rsidP="00000000" w:rsidRDefault="00000000" w:rsidRPr="00000000" w14:paraId="0000009C">
            <w:pPr>
              <w:contextualSpacing w:val="0"/>
              <w:rPr/>
            </w:pPr>
            <w:r w:rsidDel="00000000" w:rsidR="00000000" w:rsidRPr="00000000">
              <w:rPr>
                <w:rtl w:val="0"/>
              </w:rPr>
            </w:r>
          </w:p>
        </w:tc>
        <w:tc>
          <w:tcPr/>
          <w:p w:rsidR="00000000" w:rsidDel="00000000" w:rsidP="00000000" w:rsidRDefault="00000000" w:rsidRPr="00000000" w14:paraId="0000009D">
            <w:pPr>
              <w:contextualSpacing w:val="0"/>
              <w:rPr/>
            </w:pPr>
            <w:r w:rsidDel="00000000" w:rsidR="00000000" w:rsidRPr="00000000">
              <w:rPr>
                <w:rtl w:val="0"/>
              </w:rPr>
            </w:r>
          </w:p>
        </w:tc>
        <w:tc>
          <w:tcPr/>
          <w:p w:rsidR="00000000" w:rsidDel="00000000" w:rsidP="00000000" w:rsidRDefault="00000000" w:rsidRPr="00000000" w14:paraId="0000009E">
            <w:pPr>
              <w:contextualSpacing w:val="0"/>
              <w:rPr/>
            </w:pPr>
            <w:r w:rsidDel="00000000" w:rsidR="00000000" w:rsidRPr="00000000">
              <w:rPr>
                <w:rtl w:val="0"/>
              </w:rPr>
            </w:r>
          </w:p>
        </w:tc>
      </w:tr>
      <w:tr>
        <w:trPr>
          <w:trHeight w:val="360" w:hRule="atLeast"/>
        </w:trPr>
        <w:tc>
          <w:tcPr>
            <w:gridSpan w:val="2"/>
          </w:tcPr>
          <w:p w:rsidR="00000000" w:rsidDel="00000000" w:rsidP="00000000" w:rsidRDefault="00000000" w:rsidRPr="00000000" w14:paraId="0000009F">
            <w:pPr>
              <w:contextualSpacing w:val="0"/>
              <w:rPr/>
            </w:pPr>
            <w:r w:rsidDel="00000000" w:rsidR="00000000" w:rsidRPr="00000000">
              <w:rPr>
                <w:rtl w:val="0"/>
              </w:rPr>
            </w:r>
          </w:p>
        </w:tc>
        <w:tc>
          <w:tcPr/>
          <w:p w:rsidR="00000000" w:rsidDel="00000000" w:rsidP="00000000" w:rsidRDefault="00000000" w:rsidRPr="00000000" w14:paraId="000000A1">
            <w:pPr>
              <w:contextualSpacing w:val="0"/>
              <w:rPr/>
            </w:pPr>
            <w:r w:rsidDel="00000000" w:rsidR="00000000" w:rsidRPr="00000000">
              <w:rPr>
                <w:rtl w:val="0"/>
              </w:rPr>
            </w:r>
          </w:p>
        </w:tc>
        <w:tc>
          <w:tcPr/>
          <w:p w:rsidR="00000000" w:rsidDel="00000000" w:rsidP="00000000" w:rsidRDefault="00000000" w:rsidRPr="00000000" w14:paraId="000000A2">
            <w:pPr>
              <w:contextualSpacing w:val="0"/>
              <w:rPr/>
            </w:pPr>
            <w:r w:rsidDel="00000000" w:rsidR="00000000" w:rsidRPr="00000000">
              <w:rPr>
                <w:rtl w:val="0"/>
              </w:rPr>
            </w:r>
          </w:p>
        </w:tc>
        <w:tc>
          <w:tcPr/>
          <w:p w:rsidR="00000000" w:rsidDel="00000000" w:rsidP="00000000" w:rsidRDefault="00000000" w:rsidRPr="00000000" w14:paraId="000000A3">
            <w:pPr>
              <w:contextualSpacing w:val="0"/>
              <w:rPr/>
            </w:pPr>
            <w:r w:rsidDel="00000000" w:rsidR="00000000" w:rsidRPr="00000000">
              <w:rPr>
                <w:rtl w:val="0"/>
              </w:rPr>
            </w:r>
          </w:p>
        </w:tc>
      </w:tr>
      <w:tr>
        <w:trPr>
          <w:trHeight w:val="360" w:hRule="atLeast"/>
        </w:trPr>
        <w:tc>
          <w:tcPr>
            <w:gridSpan w:val="2"/>
          </w:tcPr>
          <w:p w:rsidR="00000000" w:rsidDel="00000000" w:rsidP="00000000" w:rsidRDefault="00000000" w:rsidRPr="00000000" w14:paraId="000000A4">
            <w:pPr>
              <w:contextualSpacing w:val="0"/>
              <w:rPr/>
            </w:pPr>
            <w:r w:rsidDel="00000000" w:rsidR="00000000" w:rsidRPr="00000000">
              <w:rPr>
                <w:rtl w:val="0"/>
              </w:rPr>
            </w:r>
          </w:p>
        </w:tc>
        <w:tc>
          <w:tcPr/>
          <w:p w:rsidR="00000000" w:rsidDel="00000000" w:rsidP="00000000" w:rsidRDefault="00000000" w:rsidRPr="00000000" w14:paraId="000000A6">
            <w:pPr>
              <w:contextualSpacing w:val="0"/>
              <w:rPr/>
            </w:pPr>
            <w:r w:rsidDel="00000000" w:rsidR="00000000" w:rsidRPr="00000000">
              <w:rPr>
                <w:rtl w:val="0"/>
              </w:rPr>
            </w:r>
          </w:p>
        </w:tc>
        <w:tc>
          <w:tcPr/>
          <w:p w:rsidR="00000000" w:rsidDel="00000000" w:rsidP="00000000" w:rsidRDefault="00000000" w:rsidRPr="00000000" w14:paraId="000000A7">
            <w:pPr>
              <w:contextualSpacing w:val="0"/>
              <w:rPr/>
            </w:pPr>
            <w:r w:rsidDel="00000000" w:rsidR="00000000" w:rsidRPr="00000000">
              <w:rPr>
                <w:rtl w:val="0"/>
              </w:rPr>
            </w:r>
          </w:p>
        </w:tc>
        <w:tc>
          <w:tcPr/>
          <w:p w:rsidR="00000000" w:rsidDel="00000000" w:rsidP="00000000" w:rsidRDefault="00000000" w:rsidRPr="00000000" w14:paraId="000000A8">
            <w:pPr>
              <w:contextualSpacing w:val="0"/>
              <w:rPr/>
            </w:pPr>
            <w:r w:rsidDel="00000000" w:rsidR="00000000" w:rsidRPr="00000000">
              <w:rPr>
                <w:rtl w:val="0"/>
              </w:rPr>
            </w:r>
          </w:p>
        </w:tc>
      </w:tr>
    </w:tbl>
    <w:p w:rsidR="00000000" w:rsidDel="00000000" w:rsidP="00000000" w:rsidRDefault="00000000" w:rsidRPr="00000000" w14:paraId="000000A9">
      <w:pPr>
        <w:contextualSpacing w:val="0"/>
        <w:rPr/>
      </w:pPr>
      <w:r w:rsidDel="00000000" w:rsidR="00000000" w:rsidRPr="00000000">
        <w:rPr>
          <w:rtl w:val="0"/>
        </w:rPr>
      </w:r>
    </w:p>
    <w:p w:rsidR="00000000" w:rsidDel="00000000" w:rsidP="00000000" w:rsidRDefault="00000000" w:rsidRPr="00000000" w14:paraId="000000AA">
      <w:pPr>
        <w:contextualSpacing w:val="0"/>
        <w:rPr/>
      </w:pPr>
      <w:r w:rsidDel="00000000" w:rsidR="00000000" w:rsidRPr="00000000">
        <w:rPr>
          <w:rtl w:val="0"/>
        </w:rPr>
        <w:t xml:space="preserve">Comments: ___________________________________________________________________________</w:t>
      </w:r>
    </w:p>
    <w:p w:rsidR="00000000" w:rsidDel="00000000" w:rsidP="00000000" w:rsidRDefault="00000000" w:rsidRPr="00000000" w14:paraId="000000AB">
      <w:pPr>
        <w:contextualSpacing w:val="0"/>
        <w:rPr/>
      </w:pPr>
      <w:r w:rsidDel="00000000" w:rsidR="00000000" w:rsidRPr="00000000">
        <w:rPr>
          <w:rtl w:val="0"/>
        </w:rPr>
      </w:r>
    </w:p>
    <w:p w:rsidR="00000000" w:rsidDel="00000000" w:rsidP="00000000" w:rsidRDefault="00000000" w:rsidRPr="00000000" w14:paraId="000000AC">
      <w:pPr>
        <w:contextualSpacing w:val="0"/>
        <w:rPr/>
      </w:pPr>
      <w:r w:rsidDel="00000000" w:rsidR="00000000" w:rsidRPr="00000000">
        <w:rPr>
          <w:rtl w:val="0"/>
        </w:rPr>
        <w:t xml:space="preserve">_____________________________________________________________________________________</w:t>
      </w:r>
    </w:p>
    <w:p w:rsidR="00000000" w:rsidDel="00000000" w:rsidP="00000000" w:rsidRDefault="00000000" w:rsidRPr="00000000" w14:paraId="000000AD">
      <w:pPr>
        <w:contextualSpacing w:val="0"/>
        <w:rPr/>
      </w:pPr>
      <w:r w:rsidDel="00000000" w:rsidR="00000000" w:rsidRPr="00000000">
        <w:rPr>
          <w:rtl w:val="0"/>
        </w:rPr>
      </w:r>
    </w:p>
    <w:p w:rsidR="00000000" w:rsidDel="00000000" w:rsidP="00000000" w:rsidRDefault="00000000" w:rsidRPr="00000000" w14:paraId="000000AE">
      <w:pPr>
        <w:contextualSpacing w:val="0"/>
        <w:rPr/>
      </w:pPr>
      <w:r w:rsidDel="00000000" w:rsidR="00000000" w:rsidRPr="00000000">
        <w:rPr>
          <w:rtl w:val="0"/>
        </w:rPr>
        <w:t xml:space="preserve">_____________________________________________________________________________________</w:t>
      </w:r>
    </w:p>
    <w:p w:rsidR="00000000" w:rsidDel="00000000" w:rsidP="00000000" w:rsidRDefault="00000000" w:rsidRPr="00000000" w14:paraId="000000AF">
      <w:pPr>
        <w:contextualSpacing w:val="0"/>
        <w:rPr/>
      </w:pPr>
      <w:r w:rsidDel="00000000" w:rsidR="00000000" w:rsidRPr="00000000">
        <w:rPr>
          <w:rtl w:val="0"/>
        </w:rPr>
      </w:r>
    </w:p>
    <w:p w:rsidR="00000000" w:rsidDel="00000000" w:rsidP="00000000" w:rsidRDefault="00000000" w:rsidRPr="00000000" w14:paraId="000000B0">
      <w:pPr>
        <w:contextualSpacing w:val="0"/>
        <w:rPr/>
      </w:pPr>
      <w:r w:rsidDel="00000000" w:rsidR="00000000" w:rsidRPr="00000000">
        <w:rPr>
          <w:rtl w:val="0"/>
        </w:rPr>
        <w:t xml:space="preserve">_____________________________________________________________________________________</w:t>
      </w:r>
    </w:p>
    <w:p w:rsidR="00000000" w:rsidDel="00000000" w:rsidP="00000000" w:rsidRDefault="00000000" w:rsidRPr="00000000" w14:paraId="000000B1">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B2">
      <w:pPr>
        <w:pStyle w:val="Heading2"/>
        <w:contextualSpacing w:val="0"/>
        <w:rPr>
          <w:b w:val="0"/>
          <w:color w:val="538135"/>
        </w:rPr>
      </w:pPr>
      <w:bookmarkStart w:colFirst="0" w:colLast="0" w:name="_2s8eyo1" w:id="9"/>
      <w:bookmarkEnd w:id="9"/>
      <w:r w:rsidDel="00000000" w:rsidR="00000000" w:rsidRPr="00000000">
        <w:rPr>
          <w:b w:val="0"/>
          <w:color w:val="538135"/>
          <w:rtl w:val="0"/>
        </w:rPr>
        <w:t xml:space="preserve">ADMIN USER LOGIN</w:t>
      </w:r>
    </w:p>
    <w:p w:rsidR="00000000" w:rsidDel="00000000" w:rsidP="00000000" w:rsidRDefault="00000000" w:rsidRPr="00000000" w14:paraId="000000B3">
      <w:pPr>
        <w:tabs>
          <w:tab w:val="left" w:pos="1260"/>
        </w:tabs>
        <w:contextualSpacing w:val="0"/>
        <w:rPr>
          <w:b w:val="1"/>
        </w:rPr>
      </w:pPr>
      <w:r w:rsidDel="00000000" w:rsidR="00000000" w:rsidRPr="00000000">
        <w:rPr>
          <w:rtl w:val="0"/>
        </w:rPr>
      </w:r>
    </w:p>
    <w:p w:rsidR="00000000" w:rsidDel="00000000" w:rsidP="00000000" w:rsidRDefault="00000000" w:rsidRPr="00000000" w14:paraId="000000B4">
      <w:pPr>
        <w:tabs>
          <w:tab w:val="left" w:pos="1260"/>
        </w:tabs>
        <w:contextualSpacing w:val="0"/>
        <w:rPr>
          <w:b w:val="1"/>
        </w:rPr>
      </w:pPr>
      <w:r w:rsidDel="00000000" w:rsidR="00000000" w:rsidRPr="00000000">
        <w:rPr>
          <w:b w:val="1"/>
          <w:rtl w:val="0"/>
        </w:rPr>
        <w:t xml:space="preserve">Action: </w:t>
        <w:tab/>
        <w:t xml:space="preserve">Log in to the system with a correct Admin username and password</w:t>
      </w:r>
    </w:p>
    <w:p w:rsidR="00000000" w:rsidDel="00000000" w:rsidP="00000000" w:rsidRDefault="00000000" w:rsidRPr="00000000" w14:paraId="000000B5">
      <w:pPr>
        <w:tabs>
          <w:tab w:val="left" w:pos="1260"/>
        </w:tabs>
        <w:contextualSpacing w:val="0"/>
        <w:rPr>
          <w:b w:val="1"/>
        </w:rPr>
      </w:pPr>
      <w:r w:rsidDel="00000000" w:rsidR="00000000" w:rsidRPr="00000000">
        <w:rPr>
          <w:b w:val="1"/>
          <w:rtl w:val="0"/>
        </w:rPr>
        <w:tab/>
        <w:t xml:space="preserve">Log into the system with an incorrect Admin username and correct password</w:t>
      </w:r>
    </w:p>
    <w:p w:rsidR="00000000" w:rsidDel="00000000" w:rsidP="00000000" w:rsidRDefault="00000000" w:rsidRPr="00000000" w14:paraId="000000B6">
      <w:pPr>
        <w:tabs>
          <w:tab w:val="left" w:pos="1260"/>
        </w:tabs>
        <w:contextualSpacing w:val="0"/>
        <w:rPr>
          <w:b w:val="1"/>
        </w:rPr>
      </w:pPr>
      <w:r w:rsidDel="00000000" w:rsidR="00000000" w:rsidRPr="00000000">
        <w:rPr>
          <w:b w:val="1"/>
          <w:rtl w:val="0"/>
        </w:rPr>
        <w:tab/>
        <w:t xml:space="preserve">Log into the system with a correct Admin username and incorrect password</w:t>
      </w:r>
    </w:p>
    <w:p w:rsidR="00000000" w:rsidDel="00000000" w:rsidP="00000000" w:rsidRDefault="00000000" w:rsidRPr="00000000" w14:paraId="000000B7">
      <w:pPr>
        <w:tabs>
          <w:tab w:val="left" w:pos="1260"/>
        </w:tabs>
        <w:contextualSpacing w:val="0"/>
        <w:rPr>
          <w:b w:val="1"/>
          <w:shd w:fill="f4cccc" w:val="clear"/>
        </w:rPr>
      </w:pPr>
      <w:r w:rsidDel="00000000" w:rsidR="00000000" w:rsidRPr="00000000">
        <w:rPr>
          <w:b w:val="1"/>
          <w:rtl w:val="0"/>
        </w:rPr>
        <w:tab/>
      </w:r>
      <w:r w:rsidDel="00000000" w:rsidR="00000000" w:rsidRPr="00000000">
        <w:rPr>
          <w:rtl w:val="0"/>
        </w:rPr>
      </w:r>
    </w:p>
    <w:tbl>
      <w:tblPr>
        <w:tblStyle w:val="Table3"/>
        <w:tblW w:w="9835.0" w:type="dxa"/>
        <w:jc w:val="left"/>
        <w:tblInd w:w="-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75"/>
        <w:gridCol w:w="8460"/>
        <w:tblGridChange w:id="0">
          <w:tblGrid>
            <w:gridCol w:w="1375"/>
            <w:gridCol w:w="8460"/>
          </w:tblGrid>
        </w:tblGridChange>
      </w:tblGrid>
      <w:tr>
        <w:trPr>
          <w:trHeight w:val="360" w:hRule="atLeast"/>
        </w:trPr>
        <w:tc>
          <w:tcPr/>
          <w:p w:rsidR="00000000" w:rsidDel="00000000" w:rsidP="00000000" w:rsidRDefault="00000000" w:rsidRPr="00000000" w14:paraId="000000B8">
            <w:pPr>
              <w:contextualSpacing w:val="0"/>
              <w:rPr>
                <w:b w:val="1"/>
              </w:rPr>
            </w:pPr>
            <w:r w:rsidDel="00000000" w:rsidR="00000000" w:rsidRPr="00000000">
              <w:rPr>
                <w:b w:val="1"/>
                <w:rtl w:val="0"/>
              </w:rPr>
              <w:t xml:space="preserve">Browser:</w:t>
            </w:r>
          </w:p>
        </w:tc>
        <w:tc>
          <w:tcPr/>
          <w:p w:rsidR="00000000" w:rsidDel="00000000" w:rsidP="00000000" w:rsidRDefault="00000000" w:rsidRPr="00000000" w14:paraId="000000B9">
            <w:pPr>
              <w:contextualSpacing w:val="0"/>
              <w:rPr>
                <w:b w:val="1"/>
              </w:rPr>
            </w:pPr>
            <w:r w:rsidDel="00000000" w:rsidR="00000000" w:rsidRPr="00000000">
              <w:rPr>
                <w:rtl w:val="0"/>
              </w:rPr>
            </w:r>
          </w:p>
        </w:tc>
      </w:tr>
      <w:tr>
        <w:trPr>
          <w:trHeight w:val="360" w:hRule="atLeast"/>
        </w:trPr>
        <w:tc>
          <w:tcPr/>
          <w:p w:rsidR="00000000" w:rsidDel="00000000" w:rsidP="00000000" w:rsidRDefault="00000000" w:rsidRPr="00000000" w14:paraId="000000BA">
            <w:pPr>
              <w:contextualSpacing w:val="0"/>
              <w:rPr>
                <w:b w:val="1"/>
              </w:rPr>
            </w:pPr>
            <w:r w:rsidDel="00000000" w:rsidR="00000000" w:rsidRPr="00000000">
              <w:rPr>
                <w:b w:val="1"/>
                <w:rtl w:val="0"/>
              </w:rPr>
              <w:t xml:space="preserve">Username:</w:t>
            </w:r>
          </w:p>
        </w:tc>
        <w:tc>
          <w:tcPr/>
          <w:p w:rsidR="00000000" w:rsidDel="00000000" w:rsidP="00000000" w:rsidRDefault="00000000" w:rsidRPr="00000000" w14:paraId="000000BB">
            <w:pPr>
              <w:contextualSpacing w:val="0"/>
              <w:rPr>
                <w:b w:val="1"/>
              </w:rPr>
            </w:pPr>
            <w:r w:rsidDel="00000000" w:rsidR="00000000" w:rsidRPr="00000000">
              <w:rPr>
                <w:rtl w:val="0"/>
              </w:rPr>
            </w:r>
          </w:p>
        </w:tc>
      </w:tr>
      <w:tr>
        <w:trPr>
          <w:trHeight w:val="360" w:hRule="atLeast"/>
        </w:trPr>
        <w:tc>
          <w:tcPr/>
          <w:p w:rsidR="00000000" w:rsidDel="00000000" w:rsidP="00000000" w:rsidRDefault="00000000" w:rsidRPr="00000000" w14:paraId="000000BC">
            <w:pPr>
              <w:contextualSpacing w:val="0"/>
              <w:rPr>
                <w:b w:val="1"/>
              </w:rPr>
            </w:pPr>
            <w:r w:rsidDel="00000000" w:rsidR="00000000" w:rsidRPr="00000000">
              <w:rPr>
                <w:b w:val="1"/>
                <w:rtl w:val="0"/>
              </w:rPr>
              <w:t xml:space="preserve">Password:</w:t>
            </w:r>
          </w:p>
        </w:tc>
        <w:tc>
          <w:tcPr/>
          <w:p w:rsidR="00000000" w:rsidDel="00000000" w:rsidP="00000000" w:rsidRDefault="00000000" w:rsidRPr="00000000" w14:paraId="000000BD">
            <w:pPr>
              <w:contextualSpacing w:val="0"/>
              <w:rPr>
                <w:b w:val="1"/>
              </w:rPr>
            </w:pPr>
            <w:r w:rsidDel="00000000" w:rsidR="00000000" w:rsidRPr="00000000">
              <w:rPr>
                <w:rtl w:val="0"/>
              </w:rPr>
            </w:r>
          </w:p>
        </w:tc>
      </w:tr>
      <w:tr>
        <w:trPr>
          <w:trHeight w:val="360" w:hRule="atLeast"/>
        </w:trPr>
        <w:tc>
          <w:tcPr/>
          <w:p w:rsidR="00000000" w:rsidDel="00000000" w:rsidP="00000000" w:rsidRDefault="00000000" w:rsidRPr="00000000" w14:paraId="000000BE">
            <w:pPr>
              <w:contextualSpacing w:val="0"/>
              <w:rPr>
                <w:b w:val="1"/>
              </w:rPr>
            </w:pPr>
            <w:r w:rsidDel="00000000" w:rsidR="00000000" w:rsidRPr="00000000">
              <w:rPr>
                <w:b w:val="1"/>
                <w:rtl w:val="0"/>
              </w:rPr>
              <w:t xml:space="preserve">URL:</w:t>
            </w:r>
          </w:p>
        </w:tc>
        <w:tc>
          <w:tcPr/>
          <w:p w:rsidR="00000000" w:rsidDel="00000000" w:rsidP="00000000" w:rsidRDefault="00000000" w:rsidRPr="00000000" w14:paraId="000000BF">
            <w:pPr>
              <w:contextualSpacing w:val="0"/>
              <w:rPr>
                <w:b w:val="1"/>
              </w:rPr>
            </w:pPr>
            <w:r w:rsidDel="00000000" w:rsidR="00000000" w:rsidRPr="00000000">
              <w:rPr>
                <w:rtl w:val="0"/>
              </w:rPr>
            </w:r>
          </w:p>
        </w:tc>
      </w:tr>
    </w:tbl>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tbl>
      <w:tblPr>
        <w:tblStyle w:val="Table4"/>
        <w:tblW w:w="983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510"/>
        <w:gridCol w:w="1230"/>
        <w:gridCol w:w="690"/>
        <w:gridCol w:w="1405"/>
        <w:tblGridChange w:id="0">
          <w:tblGrid>
            <w:gridCol w:w="6510"/>
            <w:gridCol w:w="1230"/>
            <w:gridCol w:w="690"/>
            <w:gridCol w:w="1405"/>
          </w:tblGrid>
        </w:tblGridChange>
      </w:tblGrid>
      <w:tr>
        <w:trPr>
          <w:trHeight w:val="360" w:hRule="atLeast"/>
        </w:trPr>
        <w:tc>
          <w:tcPr/>
          <w:p w:rsidR="00000000" w:rsidDel="00000000" w:rsidP="00000000" w:rsidRDefault="00000000" w:rsidRPr="00000000" w14:paraId="000000C1">
            <w:pPr>
              <w:pBdr>
                <w:top w:color="000000" w:space="0" w:sz="0" w:val="none"/>
                <w:left w:color="000000" w:space="0" w:sz="0" w:val="none"/>
                <w:bottom w:color="000000" w:space="0" w:sz="0" w:val="none"/>
                <w:right w:color="000000" w:space="0" w:sz="0" w:val="none"/>
                <w:between w:color="000000" w:space="0" w:sz="0" w:val="none"/>
              </w:pBdr>
              <w:contextualSpacing w:val="0"/>
              <w:rPr>
                <w:b w:val="1"/>
              </w:rPr>
            </w:pPr>
            <w:r w:rsidDel="00000000" w:rsidR="00000000" w:rsidRPr="00000000">
              <w:rPr>
                <w:b w:val="1"/>
                <w:rtl w:val="0"/>
              </w:rPr>
              <w:t xml:space="preserve">CHECK</w:t>
            </w:r>
          </w:p>
        </w:tc>
        <w:tc>
          <w:tcPr/>
          <w:p w:rsidR="00000000" w:rsidDel="00000000" w:rsidP="00000000" w:rsidRDefault="00000000" w:rsidRPr="00000000" w14:paraId="000000C2">
            <w:pPr>
              <w:pBdr>
                <w:top w:color="000000" w:space="0" w:sz="0" w:val="none"/>
                <w:left w:color="000000" w:space="0" w:sz="0" w:val="none"/>
                <w:bottom w:color="000000" w:space="0" w:sz="0" w:val="none"/>
                <w:right w:color="000000" w:space="0" w:sz="0" w:val="none"/>
                <w:between w:color="000000" w:space="0" w:sz="0" w:val="none"/>
              </w:pBdr>
              <w:contextualSpacing w:val="0"/>
              <w:rPr>
                <w:b w:val="1"/>
              </w:rPr>
            </w:pPr>
            <w:r w:rsidDel="00000000" w:rsidR="00000000" w:rsidRPr="00000000">
              <w:rPr>
                <w:b w:val="1"/>
                <w:rtl w:val="0"/>
              </w:rPr>
              <w:t xml:space="preserve">Work/Fail</w:t>
            </w:r>
          </w:p>
        </w:tc>
        <w:tc>
          <w:tcPr/>
          <w:p w:rsidR="00000000" w:rsidDel="00000000" w:rsidP="00000000" w:rsidRDefault="00000000" w:rsidRPr="00000000" w14:paraId="000000C3">
            <w:pPr>
              <w:pBdr>
                <w:top w:color="000000" w:space="0" w:sz="0" w:val="none"/>
                <w:left w:color="000000" w:space="0" w:sz="0" w:val="none"/>
                <w:bottom w:color="000000" w:space="0" w:sz="0" w:val="none"/>
                <w:right w:color="000000" w:space="0" w:sz="0" w:val="none"/>
                <w:between w:color="000000" w:space="0" w:sz="0" w:val="none"/>
              </w:pBdr>
              <w:contextualSpacing w:val="0"/>
              <w:rPr>
                <w:b w:val="1"/>
              </w:rPr>
            </w:pPr>
            <w:r w:rsidDel="00000000" w:rsidR="00000000" w:rsidRPr="00000000">
              <w:rPr>
                <w:b w:val="1"/>
                <w:rtl w:val="0"/>
              </w:rPr>
              <w:t xml:space="preserve">Date</w:t>
            </w:r>
          </w:p>
        </w:tc>
        <w:tc>
          <w:tcPr/>
          <w:p w:rsidR="00000000" w:rsidDel="00000000" w:rsidP="00000000" w:rsidRDefault="00000000" w:rsidRPr="00000000" w14:paraId="000000C4">
            <w:pPr>
              <w:pBdr>
                <w:top w:color="000000" w:space="0" w:sz="0" w:val="none"/>
                <w:left w:color="000000" w:space="0" w:sz="0" w:val="none"/>
                <w:bottom w:color="000000" w:space="0" w:sz="0" w:val="none"/>
                <w:right w:color="000000" w:space="0" w:sz="0" w:val="none"/>
                <w:between w:color="000000" w:space="0" w:sz="0" w:val="none"/>
              </w:pBdr>
              <w:contextualSpacing w:val="0"/>
              <w:rPr>
                <w:b w:val="1"/>
              </w:rPr>
            </w:pPr>
            <w:r w:rsidDel="00000000" w:rsidR="00000000" w:rsidRPr="00000000">
              <w:rPr>
                <w:b w:val="1"/>
                <w:rtl w:val="0"/>
              </w:rPr>
              <w:t xml:space="preserve">Initials</w:t>
            </w:r>
          </w:p>
        </w:tc>
      </w:tr>
      <w:tr>
        <w:trPr>
          <w:trHeight w:val="360" w:hRule="atLeast"/>
        </w:trPr>
        <w:tc>
          <w:tcPr/>
          <w:p w:rsidR="00000000" w:rsidDel="00000000" w:rsidP="00000000" w:rsidRDefault="00000000" w:rsidRPr="00000000" w14:paraId="000000C5">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t xml:space="preserve">1. Are all buttons and graphics lined up with the wireframe?</w:t>
            </w:r>
          </w:p>
        </w:tc>
        <w:tc>
          <w:tcPr/>
          <w:p w:rsidR="00000000" w:rsidDel="00000000" w:rsidP="00000000" w:rsidRDefault="00000000" w:rsidRPr="00000000" w14:paraId="000000C6">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r>
          </w:p>
        </w:tc>
        <w:tc>
          <w:tcPr/>
          <w:p w:rsidR="00000000" w:rsidDel="00000000" w:rsidP="00000000" w:rsidRDefault="00000000" w:rsidRPr="00000000" w14:paraId="000000C7">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r>
          </w:p>
        </w:tc>
        <w:tc>
          <w:tcPr/>
          <w:p w:rsidR="00000000" w:rsidDel="00000000" w:rsidP="00000000" w:rsidRDefault="00000000" w:rsidRPr="00000000" w14:paraId="000000C8">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r>
          </w:p>
        </w:tc>
      </w:tr>
      <w:tr>
        <w:trPr>
          <w:trHeight w:val="360" w:hRule="atLeast"/>
        </w:trPr>
        <w:tc>
          <w:tcPr/>
          <w:p w:rsidR="00000000" w:rsidDel="00000000" w:rsidP="00000000" w:rsidRDefault="00000000" w:rsidRPr="00000000" w14:paraId="000000C9">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t xml:space="preserve">2. Does successful login bring user to the main directory page?</w:t>
            </w:r>
          </w:p>
        </w:tc>
        <w:tc>
          <w:tcPr/>
          <w:p w:rsidR="00000000" w:rsidDel="00000000" w:rsidP="00000000" w:rsidRDefault="00000000" w:rsidRPr="00000000" w14:paraId="000000CA">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r>
          </w:p>
        </w:tc>
        <w:tc>
          <w:tcPr/>
          <w:p w:rsidR="00000000" w:rsidDel="00000000" w:rsidP="00000000" w:rsidRDefault="00000000" w:rsidRPr="00000000" w14:paraId="000000CB">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r>
          </w:p>
        </w:tc>
        <w:tc>
          <w:tcPr/>
          <w:p w:rsidR="00000000" w:rsidDel="00000000" w:rsidP="00000000" w:rsidRDefault="00000000" w:rsidRPr="00000000" w14:paraId="000000CC">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r>
          </w:p>
        </w:tc>
      </w:tr>
      <w:tr>
        <w:trPr>
          <w:trHeight w:val="360" w:hRule="atLeast"/>
        </w:trPr>
        <w:tc>
          <w:tcPr/>
          <w:p w:rsidR="00000000" w:rsidDel="00000000" w:rsidP="00000000" w:rsidRDefault="00000000" w:rsidRPr="00000000" w14:paraId="000000CD">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t xml:space="preserve">3. Once logged in, is the user offered the option of editing all member’s data? </w:t>
            </w:r>
          </w:p>
        </w:tc>
        <w:tc>
          <w:tcPr/>
          <w:p w:rsidR="00000000" w:rsidDel="00000000" w:rsidP="00000000" w:rsidRDefault="00000000" w:rsidRPr="00000000" w14:paraId="000000CE">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r>
          </w:p>
        </w:tc>
        <w:tc>
          <w:tcPr/>
          <w:p w:rsidR="00000000" w:rsidDel="00000000" w:rsidP="00000000" w:rsidRDefault="00000000" w:rsidRPr="00000000" w14:paraId="000000CF">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r>
          </w:p>
        </w:tc>
        <w:tc>
          <w:tcPr/>
          <w:p w:rsidR="00000000" w:rsidDel="00000000" w:rsidP="00000000" w:rsidRDefault="00000000" w:rsidRPr="00000000" w14:paraId="000000D0">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r>
          </w:p>
        </w:tc>
      </w:tr>
      <w:tr>
        <w:trPr>
          <w:trHeight w:val="360" w:hRule="atLeast"/>
        </w:trPr>
        <w:tc>
          <w:tcPr/>
          <w:p w:rsidR="00000000" w:rsidDel="00000000" w:rsidP="00000000" w:rsidRDefault="00000000" w:rsidRPr="00000000" w14:paraId="000000D1">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t xml:space="preserve">4. Are all date formats correct (MMM-DD)?</w:t>
            </w:r>
          </w:p>
        </w:tc>
        <w:tc>
          <w:tcPr/>
          <w:p w:rsidR="00000000" w:rsidDel="00000000" w:rsidP="00000000" w:rsidRDefault="00000000" w:rsidRPr="00000000" w14:paraId="000000D2">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r>
          </w:p>
        </w:tc>
        <w:tc>
          <w:tcPr/>
          <w:p w:rsidR="00000000" w:rsidDel="00000000" w:rsidP="00000000" w:rsidRDefault="00000000" w:rsidRPr="00000000" w14:paraId="000000D3">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r>
          </w:p>
        </w:tc>
        <w:tc>
          <w:tcPr/>
          <w:p w:rsidR="00000000" w:rsidDel="00000000" w:rsidP="00000000" w:rsidRDefault="00000000" w:rsidRPr="00000000" w14:paraId="000000D4">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r>
          </w:p>
        </w:tc>
      </w:tr>
      <w:tr>
        <w:trPr>
          <w:trHeight w:val="360" w:hRule="atLeast"/>
        </w:trPr>
        <w:tc>
          <w:tcPr/>
          <w:p w:rsidR="00000000" w:rsidDel="00000000" w:rsidP="00000000" w:rsidRDefault="00000000" w:rsidRPr="00000000" w14:paraId="000000D5">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t xml:space="preserve">5. Does an incorrect username generate an appropriate error message and leave user at the login page?</w:t>
            </w:r>
          </w:p>
        </w:tc>
        <w:tc>
          <w:tcPr/>
          <w:p w:rsidR="00000000" w:rsidDel="00000000" w:rsidP="00000000" w:rsidRDefault="00000000" w:rsidRPr="00000000" w14:paraId="000000D6">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r>
          </w:p>
        </w:tc>
        <w:tc>
          <w:tcPr/>
          <w:p w:rsidR="00000000" w:rsidDel="00000000" w:rsidP="00000000" w:rsidRDefault="00000000" w:rsidRPr="00000000" w14:paraId="000000D7">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r>
          </w:p>
        </w:tc>
        <w:tc>
          <w:tcPr/>
          <w:p w:rsidR="00000000" w:rsidDel="00000000" w:rsidP="00000000" w:rsidRDefault="00000000" w:rsidRPr="00000000" w14:paraId="000000D8">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r>
          </w:p>
        </w:tc>
      </w:tr>
      <w:tr>
        <w:trPr>
          <w:trHeight w:val="360" w:hRule="atLeast"/>
        </w:trPr>
        <w:tc>
          <w:tcPr/>
          <w:p w:rsidR="00000000" w:rsidDel="00000000" w:rsidP="00000000" w:rsidRDefault="00000000" w:rsidRPr="00000000" w14:paraId="000000D9">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t xml:space="preserve">6. Does an incorrect password generate an appropriate error message and leave user at the login page?</w:t>
            </w:r>
          </w:p>
        </w:tc>
        <w:tc>
          <w:tcPr/>
          <w:p w:rsidR="00000000" w:rsidDel="00000000" w:rsidP="00000000" w:rsidRDefault="00000000" w:rsidRPr="00000000" w14:paraId="000000DA">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r>
          </w:p>
        </w:tc>
        <w:tc>
          <w:tcPr/>
          <w:p w:rsidR="00000000" w:rsidDel="00000000" w:rsidP="00000000" w:rsidRDefault="00000000" w:rsidRPr="00000000" w14:paraId="000000DB">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r>
          </w:p>
        </w:tc>
        <w:tc>
          <w:tcPr/>
          <w:p w:rsidR="00000000" w:rsidDel="00000000" w:rsidP="00000000" w:rsidRDefault="00000000" w:rsidRPr="00000000" w14:paraId="000000DC">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r>
          </w:p>
        </w:tc>
      </w:tr>
      <w:tr>
        <w:trPr>
          <w:trHeight w:val="360" w:hRule="atLeast"/>
        </w:trPr>
        <w:tc>
          <w:tcPr/>
          <w:p w:rsidR="00000000" w:rsidDel="00000000" w:rsidP="00000000" w:rsidRDefault="00000000" w:rsidRPr="00000000" w14:paraId="000000DD">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t xml:space="preserve">7. Is the correct window title displayed?</w:t>
            </w:r>
          </w:p>
        </w:tc>
        <w:tc>
          <w:tcPr/>
          <w:p w:rsidR="00000000" w:rsidDel="00000000" w:rsidP="00000000" w:rsidRDefault="00000000" w:rsidRPr="00000000" w14:paraId="000000DE">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r>
          </w:p>
        </w:tc>
        <w:tc>
          <w:tcPr/>
          <w:p w:rsidR="00000000" w:rsidDel="00000000" w:rsidP="00000000" w:rsidRDefault="00000000" w:rsidRPr="00000000" w14:paraId="000000DF">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r>
          </w:p>
        </w:tc>
        <w:tc>
          <w:tcPr/>
          <w:p w:rsidR="00000000" w:rsidDel="00000000" w:rsidP="00000000" w:rsidRDefault="00000000" w:rsidRPr="00000000" w14:paraId="000000E0">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r>
          </w:p>
        </w:tc>
      </w:tr>
      <w:tr>
        <w:trPr>
          <w:trHeight w:val="360" w:hRule="atLeast"/>
        </w:trPr>
        <w:tc>
          <w:tcPr/>
          <w:p w:rsidR="00000000" w:rsidDel="00000000" w:rsidP="00000000" w:rsidRDefault="00000000" w:rsidRPr="00000000" w14:paraId="000000E1">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r>
          </w:p>
        </w:tc>
        <w:tc>
          <w:tcPr/>
          <w:p w:rsidR="00000000" w:rsidDel="00000000" w:rsidP="00000000" w:rsidRDefault="00000000" w:rsidRPr="00000000" w14:paraId="000000E2">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r>
          </w:p>
        </w:tc>
        <w:tc>
          <w:tcPr/>
          <w:p w:rsidR="00000000" w:rsidDel="00000000" w:rsidP="00000000" w:rsidRDefault="00000000" w:rsidRPr="00000000" w14:paraId="000000E3">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r>
          </w:p>
        </w:tc>
        <w:tc>
          <w:tcPr/>
          <w:p w:rsidR="00000000" w:rsidDel="00000000" w:rsidP="00000000" w:rsidRDefault="00000000" w:rsidRPr="00000000" w14:paraId="000000E4">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r>
          </w:p>
        </w:tc>
      </w:tr>
      <w:tr>
        <w:trPr>
          <w:trHeight w:val="360" w:hRule="atLeast"/>
        </w:trPr>
        <w:tc>
          <w:tcPr/>
          <w:p w:rsidR="00000000" w:rsidDel="00000000" w:rsidP="00000000" w:rsidRDefault="00000000" w:rsidRPr="00000000" w14:paraId="000000E5">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r>
          </w:p>
        </w:tc>
        <w:tc>
          <w:tcPr/>
          <w:p w:rsidR="00000000" w:rsidDel="00000000" w:rsidP="00000000" w:rsidRDefault="00000000" w:rsidRPr="00000000" w14:paraId="000000E6">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r>
          </w:p>
        </w:tc>
        <w:tc>
          <w:tcPr/>
          <w:p w:rsidR="00000000" w:rsidDel="00000000" w:rsidP="00000000" w:rsidRDefault="00000000" w:rsidRPr="00000000" w14:paraId="000000E7">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r>
          </w:p>
        </w:tc>
        <w:tc>
          <w:tcPr/>
          <w:p w:rsidR="00000000" w:rsidDel="00000000" w:rsidP="00000000" w:rsidRDefault="00000000" w:rsidRPr="00000000" w14:paraId="000000E8">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r>
          </w:p>
        </w:tc>
      </w:tr>
      <w:tr>
        <w:trPr>
          <w:trHeight w:val="360" w:hRule="atLeast"/>
        </w:trPr>
        <w:tc>
          <w:tcPr/>
          <w:p w:rsidR="00000000" w:rsidDel="00000000" w:rsidP="00000000" w:rsidRDefault="00000000" w:rsidRPr="00000000" w14:paraId="000000E9">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r>
          </w:p>
        </w:tc>
        <w:tc>
          <w:tcPr/>
          <w:p w:rsidR="00000000" w:rsidDel="00000000" w:rsidP="00000000" w:rsidRDefault="00000000" w:rsidRPr="00000000" w14:paraId="000000EA">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r>
          </w:p>
        </w:tc>
        <w:tc>
          <w:tcPr/>
          <w:p w:rsidR="00000000" w:rsidDel="00000000" w:rsidP="00000000" w:rsidRDefault="00000000" w:rsidRPr="00000000" w14:paraId="000000EB">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r>
          </w:p>
        </w:tc>
        <w:tc>
          <w:tcPr/>
          <w:p w:rsidR="00000000" w:rsidDel="00000000" w:rsidP="00000000" w:rsidRDefault="00000000" w:rsidRPr="00000000" w14:paraId="000000EC">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r>
          </w:p>
        </w:tc>
      </w:tr>
      <w:tr>
        <w:trPr>
          <w:trHeight w:val="360" w:hRule="atLeast"/>
        </w:trPr>
        <w:tc>
          <w:tcPr/>
          <w:p w:rsidR="00000000" w:rsidDel="00000000" w:rsidP="00000000" w:rsidRDefault="00000000" w:rsidRPr="00000000" w14:paraId="000000ED">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r>
          </w:p>
        </w:tc>
        <w:tc>
          <w:tcPr/>
          <w:p w:rsidR="00000000" w:rsidDel="00000000" w:rsidP="00000000" w:rsidRDefault="00000000" w:rsidRPr="00000000" w14:paraId="000000EE">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r>
          </w:p>
        </w:tc>
        <w:tc>
          <w:tcPr/>
          <w:p w:rsidR="00000000" w:rsidDel="00000000" w:rsidP="00000000" w:rsidRDefault="00000000" w:rsidRPr="00000000" w14:paraId="000000EF">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r>
          </w:p>
        </w:tc>
        <w:tc>
          <w:tcPr/>
          <w:p w:rsidR="00000000" w:rsidDel="00000000" w:rsidP="00000000" w:rsidRDefault="00000000" w:rsidRPr="00000000" w14:paraId="000000F0">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r>
          </w:p>
        </w:tc>
      </w:tr>
      <w:tr>
        <w:trPr>
          <w:trHeight w:val="360" w:hRule="atLeast"/>
        </w:trPr>
        <w:tc>
          <w:tcPr/>
          <w:p w:rsidR="00000000" w:rsidDel="00000000" w:rsidP="00000000" w:rsidRDefault="00000000" w:rsidRPr="00000000" w14:paraId="000000F1">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r>
          </w:p>
        </w:tc>
        <w:tc>
          <w:tcPr/>
          <w:p w:rsidR="00000000" w:rsidDel="00000000" w:rsidP="00000000" w:rsidRDefault="00000000" w:rsidRPr="00000000" w14:paraId="000000F2">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r>
          </w:p>
        </w:tc>
        <w:tc>
          <w:tcPr/>
          <w:p w:rsidR="00000000" w:rsidDel="00000000" w:rsidP="00000000" w:rsidRDefault="00000000" w:rsidRPr="00000000" w14:paraId="000000F3">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r>
          </w:p>
        </w:tc>
        <w:tc>
          <w:tcPr/>
          <w:p w:rsidR="00000000" w:rsidDel="00000000" w:rsidP="00000000" w:rsidRDefault="00000000" w:rsidRPr="00000000" w14:paraId="000000F4">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r>
          </w:p>
        </w:tc>
      </w:tr>
      <w:tr>
        <w:trPr>
          <w:trHeight w:val="360" w:hRule="atLeast"/>
        </w:trPr>
        <w:tc>
          <w:tcPr/>
          <w:p w:rsidR="00000000" w:rsidDel="00000000" w:rsidP="00000000" w:rsidRDefault="00000000" w:rsidRPr="00000000" w14:paraId="000000F5">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r>
          </w:p>
        </w:tc>
        <w:tc>
          <w:tcPr/>
          <w:p w:rsidR="00000000" w:rsidDel="00000000" w:rsidP="00000000" w:rsidRDefault="00000000" w:rsidRPr="00000000" w14:paraId="000000F6">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r>
          </w:p>
        </w:tc>
        <w:tc>
          <w:tcPr/>
          <w:p w:rsidR="00000000" w:rsidDel="00000000" w:rsidP="00000000" w:rsidRDefault="00000000" w:rsidRPr="00000000" w14:paraId="000000F7">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r>
          </w:p>
        </w:tc>
        <w:tc>
          <w:tcPr/>
          <w:p w:rsidR="00000000" w:rsidDel="00000000" w:rsidP="00000000" w:rsidRDefault="00000000" w:rsidRPr="00000000" w14:paraId="000000F8">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r>
          </w:p>
        </w:tc>
      </w:tr>
      <w:tr>
        <w:trPr>
          <w:trHeight w:val="360" w:hRule="atLeast"/>
        </w:trPr>
        <w:tc>
          <w:tcPr/>
          <w:p w:rsidR="00000000" w:rsidDel="00000000" w:rsidP="00000000" w:rsidRDefault="00000000" w:rsidRPr="00000000" w14:paraId="000000F9">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r>
          </w:p>
        </w:tc>
        <w:tc>
          <w:tcPr/>
          <w:p w:rsidR="00000000" w:rsidDel="00000000" w:rsidP="00000000" w:rsidRDefault="00000000" w:rsidRPr="00000000" w14:paraId="000000FA">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r>
          </w:p>
        </w:tc>
        <w:tc>
          <w:tcPr/>
          <w:p w:rsidR="00000000" w:rsidDel="00000000" w:rsidP="00000000" w:rsidRDefault="00000000" w:rsidRPr="00000000" w14:paraId="000000FB">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r>
          </w:p>
        </w:tc>
        <w:tc>
          <w:tcPr/>
          <w:p w:rsidR="00000000" w:rsidDel="00000000" w:rsidP="00000000" w:rsidRDefault="00000000" w:rsidRPr="00000000" w14:paraId="000000FC">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r>
          </w:p>
        </w:tc>
      </w:tr>
    </w:tbl>
    <w:p w:rsidR="00000000" w:rsidDel="00000000" w:rsidP="00000000" w:rsidRDefault="00000000" w:rsidRPr="00000000" w14:paraId="000000FD">
      <w:pPr>
        <w:contextualSpacing w:val="0"/>
        <w:rPr/>
      </w:pPr>
      <w:r w:rsidDel="00000000" w:rsidR="00000000" w:rsidRPr="00000000">
        <w:rPr>
          <w:rtl w:val="0"/>
        </w:rPr>
      </w:r>
    </w:p>
    <w:p w:rsidR="00000000" w:rsidDel="00000000" w:rsidP="00000000" w:rsidRDefault="00000000" w:rsidRPr="00000000" w14:paraId="000000FE">
      <w:pPr>
        <w:contextualSpacing w:val="0"/>
        <w:rPr/>
      </w:pPr>
      <w:r w:rsidDel="00000000" w:rsidR="00000000" w:rsidRPr="00000000">
        <w:rPr>
          <w:rtl w:val="0"/>
        </w:rPr>
        <w:t xml:space="preserve">Comments: ___________________________________________________________________________</w:t>
      </w:r>
    </w:p>
    <w:p w:rsidR="00000000" w:rsidDel="00000000" w:rsidP="00000000" w:rsidRDefault="00000000" w:rsidRPr="00000000" w14:paraId="000000FF">
      <w:pPr>
        <w:contextualSpacing w:val="0"/>
        <w:rPr/>
      </w:pPr>
      <w:r w:rsidDel="00000000" w:rsidR="00000000" w:rsidRPr="00000000">
        <w:rPr>
          <w:rtl w:val="0"/>
        </w:rPr>
      </w:r>
    </w:p>
    <w:p w:rsidR="00000000" w:rsidDel="00000000" w:rsidP="00000000" w:rsidRDefault="00000000" w:rsidRPr="00000000" w14:paraId="00000100">
      <w:pPr>
        <w:contextualSpacing w:val="0"/>
        <w:rPr/>
      </w:pPr>
      <w:r w:rsidDel="00000000" w:rsidR="00000000" w:rsidRPr="00000000">
        <w:rPr>
          <w:rtl w:val="0"/>
        </w:rPr>
        <w:t xml:space="preserve">_____________________________________________________________________________________</w:t>
      </w:r>
    </w:p>
    <w:p w:rsidR="00000000" w:rsidDel="00000000" w:rsidP="00000000" w:rsidRDefault="00000000" w:rsidRPr="00000000" w14:paraId="00000101">
      <w:pPr>
        <w:contextualSpacing w:val="0"/>
        <w:rPr/>
      </w:pPr>
      <w:r w:rsidDel="00000000" w:rsidR="00000000" w:rsidRPr="00000000">
        <w:rPr>
          <w:rtl w:val="0"/>
        </w:rPr>
      </w:r>
    </w:p>
    <w:p w:rsidR="00000000" w:rsidDel="00000000" w:rsidP="00000000" w:rsidRDefault="00000000" w:rsidRPr="00000000" w14:paraId="00000102">
      <w:pPr>
        <w:contextualSpacing w:val="0"/>
        <w:rPr/>
      </w:pPr>
      <w:r w:rsidDel="00000000" w:rsidR="00000000" w:rsidRPr="00000000">
        <w:rPr>
          <w:rtl w:val="0"/>
        </w:rPr>
        <w:t xml:space="preserve">_____________________________________________________________________________________</w:t>
      </w:r>
    </w:p>
    <w:p w:rsidR="00000000" w:rsidDel="00000000" w:rsidP="00000000" w:rsidRDefault="00000000" w:rsidRPr="00000000" w14:paraId="00000103">
      <w:pPr>
        <w:contextualSpacing w:val="0"/>
        <w:rPr/>
      </w:pPr>
      <w:r w:rsidDel="00000000" w:rsidR="00000000" w:rsidRPr="00000000">
        <w:rPr>
          <w:rtl w:val="0"/>
        </w:rPr>
      </w:r>
    </w:p>
    <w:p w:rsidR="00000000" w:rsidDel="00000000" w:rsidP="00000000" w:rsidRDefault="00000000" w:rsidRPr="00000000" w14:paraId="00000104">
      <w:pPr>
        <w:contextualSpacing w:val="0"/>
        <w:rPr/>
      </w:pPr>
      <w:r w:rsidDel="00000000" w:rsidR="00000000" w:rsidRPr="00000000">
        <w:rPr>
          <w:rtl w:val="0"/>
        </w:rPr>
        <w:t xml:space="preserve">_____________________________________________________________________________________</w:t>
      </w:r>
    </w:p>
    <w:p w:rsidR="00000000" w:rsidDel="00000000" w:rsidP="00000000" w:rsidRDefault="00000000" w:rsidRPr="00000000" w14:paraId="00000105">
      <w:pPr>
        <w:contextualSpacing w:val="0"/>
        <w:rPr/>
      </w:pPr>
      <w:r w:rsidDel="00000000" w:rsidR="00000000" w:rsidRPr="00000000">
        <w:rPr>
          <w:rtl w:val="0"/>
        </w:rPr>
      </w:r>
    </w:p>
    <w:p w:rsidR="00000000" w:rsidDel="00000000" w:rsidP="00000000" w:rsidRDefault="00000000" w:rsidRPr="00000000" w14:paraId="00000106">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107">
      <w:pPr>
        <w:tabs>
          <w:tab w:val="left" w:pos="1260"/>
        </w:tabs>
        <w:contextualSpacing w:val="0"/>
        <w:rPr>
          <w:b w:val="1"/>
        </w:rPr>
      </w:pPr>
      <w:r w:rsidDel="00000000" w:rsidR="00000000" w:rsidRPr="00000000">
        <w:rPr>
          <w:rtl w:val="0"/>
        </w:rPr>
      </w:r>
    </w:p>
    <w:p w:rsidR="00000000" w:rsidDel="00000000" w:rsidP="00000000" w:rsidRDefault="00000000" w:rsidRPr="00000000" w14:paraId="00000108">
      <w:pPr>
        <w:pStyle w:val="Heading2"/>
        <w:contextualSpacing w:val="0"/>
        <w:rPr>
          <w:b w:val="0"/>
          <w:color w:val="538135"/>
        </w:rPr>
      </w:pPr>
      <w:bookmarkStart w:colFirst="0" w:colLast="0" w:name="_17dp8vu" w:id="10"/>
      <w:bookmarkEnd w:id="10"/>
      <w:r w:rsidDel="00000000" w:rsidR="00000000" w:rsidRPr="00000000">
        <w:rPr>
          <w:b w:val="0"/>
          <w:color w:val="538135"/>
          <w:rtl w:val="0"/>
        </w:rPr>
        <w:t xml:space="preserve">USER PROFILE</w:t>
      </w:r>
    </w:p>
    <w:p w:rsidR="00000000" w:rsidDel="00000000" w:rsidP="00000000" w:rsidRDefault="00000000" w:rsidRPr="00000000" w14:paraId="00000109">
      <w:pPr>
        <w:contextualSpacing w:val="0"/>
        <w:rPr/>
      </w:pPr>
      <w:r w:rsidDel="00000000" w:rsidR="00000000" w:rsidRPr="00000000">
        <w:rPr>
          <w:rtl w:val="0"/>
        </w:rPr>
      </w:r>
    </w:p>
    <w:p w:rsidR="00000000" w:rsidDel="00000000" w:rsidP="00000000" w:rsidRDefault="00000000" w:rsidRPr="00000000" w14:paraId="0000010A">
      <w:pPr>
        <w:tabs>
          <w:tab w:val="left" w:pos="1260"/>
        </w:tabs>
        <w:contextualSpacing w:val="0"/>
        <w:rPr>
          <w:b w:val="1"/>
        </w:rPr>
      </w:pPr>
      <w:r w:rsidDel="00000000" w:rsidR="00000000" w:rsidRPr="00000000">
        <w:rPr>
          <w:b w:val="1"/>
          <w:rtl w:val="0"/>
        </w:rPr>
        <w:t xml:space="preserve">Action: </w:t>
        <w:tab/>
        <w:t xml:space="preserve">Log in to the system with a correct username and password</w:t>
      </w:r>
    </w:p>
    <w:p w:rsidR="00000000" w:rsidDel="00000000" w:rsidP="00000000" w:rsidRDefault="00000000" w:rsidRPr="00000000" w14:paraId="0000010B">
      <w:pPr>
        <w:tabs>
          <w:tab w:val="left" w:pos="1260"/>
        </w:tabs>
        <w:contextualSpacing w:val="0"/>
        <w:rPr>
          <w:b w:val="1"/>
        </w:rPr>
      </w:pPr>
      <w:r w:rsidDel="00000000" w:rsidR="00000000" w:rsidRPr="00000000">
        <w:rPr>
          <w:b w:val="1"/>
          <w:rtl w:val="0"/>
        </w:rPr>
        <w:tab/>
        <w:t xml:space="preserve">Click the picture on the left of a person, view profile </w:t>
      </w:r>
    </w:p>
    <w:p w:rsidR="00000000" w:rsidDel="00000000" w:rsidP="00000000" w:rsidRDefault="00000000" w:rsidRPr="00000000" w14:paraId="0000010C">
      <w:pPr>
        <w:tabs>
          <w:tab w:val="left" w:pos="1260"/>
        </w:tabs>
        <w:contextualSpacing w:val="0"/>
        <w:rPr>
          <w:b w:val="1"/>
        </w:rPr>
      </w:pPr>
      <w:r w:rsidDel="00000000" w:rsidR="00000000" w:rsidRPr="00000000">
        <w:rPr>
          <w:b w:val="1"/>
          <w:rtl w:val="0"/>
        </w:rPr>
        <w:tab/>
        <w:t xml:space="preserve">Click “Go Back” on the navigation menu to go back to IG’s main website</w:t>
      </w:r>
    </w:p>
    <w:p w:rsidR="00000000" w:rsidDel="00000000" w:rsidP="00000000" w:rsidRDefault="00000000" w:rsidRPr="00000000" w14:paraId="0000010D">
      <w:pPr>
        <w:contextualSpacing w:val="0"/>
        <w:rPr>
          <w:b w:val="1"/>
        </w:rPr>
      </w:pPr>
      <w:r w:rsidDel="00000000" w:rsidR="00000000" w:rsidRPr="00000000">
        <w:rPr>
          <w:rtl w:val="0"/>
        </w:rPr>
      </w:r>
    </w:p>
    <w:tbl>
      <w:tblPr>
        <w:tblStyle w:val="Table5"/>
        <w:tblW w:w="9835.0" w:type="dxa"/>
        <w:jc w:val="left"/>
        <w:tblInd w:w="-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75"/>
        <w:gridCol w:w="8460"/>
        <w:tblGridChange w:id="0">
          <w:tblGrid>
            <w:gridCol w:w="1375"/>
            <w:gridCol w:w="8460"/>
          </w:tblGrid>
        </w:tblGridChange>
      </w:tblGrid>
      <w:tr>
        <w:trPr>
          <w:trHeight w:val="360" w:hRule="atLeast"/>
        </w:trPr>
        <w:tc>
          <w:tcPr/>
          <w:p w:rsidR="00000000" w:rsidDel="00000000" w:rsidP="00000000" w:rsidRDefault="00000000" w:rsidRPr="00000000" w14:paraId="0000010E">
            <w:pPr>
              <w:contextualSpacing w:val="0"/>
              <w:rPr>
                <w:b w:val="1"/>
              </w:rPr>
            </w:pPr>
            <w:r w:rsidDel="00000000" w:rsidR="00000000" w:rsidRPr="00000000">
              <w:rPr>
                <w:b w:val="1"/>
                <w:rtl w:val="0"/>
              </w:rPr>
              <w:t xml:space="preserve">Browser:</w:t>
            </w:r>
          </w:p>
        </w:tc>
        <w:tc>
          <w:tcPr/>
          <w:p w:rsidR="00000000" w:rsidDel="00000000" w:rsidP="00000000" w:rsidRDefault="00000000" w:rsidRPr="00000000" w14:paraId="0000010F">
            <w:pPr>
              <w:contextualSpacing w:val="0"/>
              <w:rPr>
                <w:b w:val="1"/>
              </w:rPr>
            </w:pPr>
            <w:r w:rsidDel="00000000" w:rsidR="00000000" w:rsidRPr="00000000">
              <w:rPr>
                <w:rtl w:val="0"/>
              </w:rPr>
            </w:r>
          </w:p>
        </w:tc>
      </w:tr>
      <w:tr>
        <w:trPr>
          <w:trHeight w:val="360" w:hRule="atLeast"/>
        </w:trPr>
        <w:tc>
          <w:tcPr/>
          <w:p w:rsidR="00000000" w:rsidDel="00000000" w:rsidP="00000000" w:rsidRDefault="00000000" w:rsidRPr="00000000" w14:paraId="00000110">
            <w:pPr>
              <w:contextualSpacing w:val="0"/>
              <w:rPr>
                <w:b w:val="1"/>
              </w:rPr>
            </w:pPr>
            <w:r w:rsidDel="00000000" w:rsidR="00000000" w:rsidRPr="00000000">
              <w:rPr>
                <w:b w:val="1"/>
                <w:rtl w:val="0"/>
              </w:rPr>
              <w:t xml:space="preserve">Username:</w:t>
            </w:r>
          </w:p>
        </w:tc>
        <w:tc>
          <w:tcPr/>
          <w:p w:rsidR="00000000" w:rsidDel="00000000" w:rsidP="00000000" w:rsidRDefault="00000000" w:rsidRPr="00000000" w14:paraId="00000111">
            <w:pPr>
              <w:contextualSpacing w:val="0"/>
              <w:rPr>
                <w:b w:val="1"/>
              </w:rPr>
            </w:pPr>
            <w:r w:rsidDel="00000000" w:rsidR="00000000" w:rsidRPr="00000000">
              <w:rPr>
                <w:rtl w:val="0"/>
              </w:rPr>
            </w:r>
          </w:p>
        </w:tc>
      </w:tr>
      <w:tr>
        <w:trPr>
          <w:trHeight w:val="360" w:hRule="atLeast"/>
        </w:trPr>
        <w:tc>
          <w:tcPr/>
          <w:p w:rsidR="00000000" w:rsidDel="00000000" w:rsidP="00000000" w:rsidRDefault="00000000" w:rsidRPr="00000000" w14:paraId="00000112">
            <w:pPr>
              <w:contextualSpacing w:val="0"/>
              <w:rPr>
                <w:b w:val="1"/>
              </w:rPr>
            </w:pPr>
            <w:r w:rsidDel="00000000" w:rsidR="00000000" w:rsidRPr="00000000">
              <w:rPr>
                <w:b w:val="1"/>
                <w:rtl w:val="0"/>
              </w:rPr>
              <w:t xml:space="preserve">Password:</w:t>
            </w:r>
          </w:p>
        </w:tc>
        <w:tc>
          <w:tcPr/>
          <w:p w:rsidR="00000000" w:rsidDel="00000000" w:rsidP="00000000" w:rsidRDefault="00000000" w:rsidRPr="00000000" w14:paraId="00000113">
            <w:pPr>
              <w:contextualSpacing w:val="0"/>
              <w:rPr>
                <w:b w:val="1"/>
              </w:rPr>
            </w:pPr>
            <w:r w:rsidDel="00000000" w:rsidR="00000000" w:rsidRPr="00000000">
              <w:rPr>
                <w:rtl w:val="0"/>
              </w:rPr>
            </w:r>
          </w:p>
        </w:tc>
      </w:tr>
      <w:tr>
        <w:trPr>
          <w:trHeight w:val="360" w:hRule="atLeast"/>
        </w:trPr>
        <w:tc>
          <w:tcPr/>
          <w:p w:rsidR="00000000" w:rsidDel="00000000" w:rsidP="00000000" w:rsidRDefault="00000000" w:rsidRPr="00000000" w14:paraId="00000114">
            <w:pPr>
              <w:contextualSpacing w:val="0"/>
              <w:rPr>
                <w:b w:val="1"/>
              </w:rPr>
            </w:pPr>
            <w:r w:rsidDel="00000000" w:rsidR="00000000" w:rsidRPr="00000000">
              <w:rPr>
                <w:b w:val="1"/>
                <w:rtl w:val="0"/>
              </w:rPr>
              <w:t xml:space="preserve">URL:</w:t>
            </w:r>
          </w:p>
        </w:tc>
        <w:tc>
          <w:tcPr/>
          <w:p w:rsidR="00000000" w:rsidDel="00000000" w:rsidP="00000000" w:rsidRDefault="00000000" w:rsidRPr="00000000" w14:paraId="00000115">
            <w:pPr>
              <w:contextualSpacing w:val="0"/>
              <w:rPr>
                <w:b w:val="1"/>
              </w:rPr>
            </w:pPr>
            <w:r w:rsidDel="00000000" w:rsidR="00000000" w:rsidRPr="00000000">
              <w:rPr>
                <w:rtl w:val="0"/>
              </w:rPr>
            </w:r>
          </w:p>
        </w:tc>
      </w:tr>
    </w:tbl>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tbl>
      <w:tblPr>
        <w:tblStyle w:val="Table6"/>
        <w:tblW w:w="948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661"/>
        <w:gridCol w:w="1130"/>
        <w:gridCol w:w="651"/>
        <w:gridCol w:w="1040"/>
        <w:tblGridChange w:id="0">
          <w:tblGrid>
            <w:gridCol w:w="6661"/>
            <w:gridCol w:w="1130"/>
            <w:gridCol w:w="651"/>
            <w:gridCol w:w="1040"/>
          </w:tblGrid>
        </w:tblGridChange>
      </w:tblGrid>
      <w:tr>
        <w:trPr>
          <w:trHeight w:val="360" w:hRule="atLeast"/>
        </w:trPr>
        <w:tc>
          <w:tcPr/>
          <w:p w:rsidR="00000000" w:rsidDel="00000000" w:rsidP="00000000" w:rsidRDefault="00000000" w:rsidRPr="00000000" w14:paraId="00000117">
            <w:pPr>
              <w:pBdr>
                <w:top w:color="000000" w:space="0" w:sz="0" w:val="none"/>
                <w:left w:color="000000" w:space="0" w:sz="0" w:val="none"/>
                <w:bottom w:color="000000" w:space="0" w:sz="0" w:val="none"/>
                <w:right w:color="000000" w:space="0" w:sz="0" w:val="none"/>
                <w:between w:color="000000" w:space="0" w:sz="0" w:val="none"/>
              </w:pBdr>
              <w:contextualSpacing w:val="0"/>
              <w:rPr>
                <w:b w:val="1"/>
              </w:rPr>
            </w:pPr>
            <w:r w:rsidDel="00000000" w:rsidR="00000000" w:rsidRPr="00000000">
              <w:rPr>
                <w:b w:val="1"/>
                <w:rtl w:val="0"/>
              </w:rPr>
              <w:t xml:space="preserve">CHECK</w:t>
            </w:r>
          </w:p>
        </w:tc>
        <w:tc>
          <w:tcPr/>
          <w:p w:rsidR="00000000" w:rsidDel="00000000" w:rsidP="00000000" w:rsidRDefault="00000000" w:rsidRPr="00000000" w14:paraId="00000118">
            <w:pPr>
              <w:pBdr>
                <w:top w:color="000000" w:space="0" w:sz="0" w:val="none"/>
                <w:left w:color="000000" w:space="0" w:sz="0" w:val="none"/>
                <w:bottom w:color="000000" w:space="0" w:sz="0" w:val="none"/>
                <w:right w:color="000000" w:space="0" w:sz="0" w:val="none"/>
                <w:between w:color="000000" w:space="0" w:sz="0" w:val="none"/>
              </w:pBdr>
              <w:contextualSpacing w:val="0"/>
              <w:rPr>
                <w:b w:val="1"/>
              </w:rPr>
            </w:pPr>
            <w:r w:rsidDel="00000000" w:rsidR="00000000" w:rsidRPr="00000000">
              <w:rPr>
                <w:b w:val="1"/>
                <w:rtl w:val="0"/>
              </w:rPr>
              <w:t xml:space="preserve">Work/Fail</w:t>
            </w:r>
          </w:p>
        </w:tc>
        <w:tc>
          <w:tcPr/>
          <w:p w:rsidR="00000000" w:rsidDel="00000000" w:rsidP="00000000" w:rsidRDefault="00000000" w:rsidRPr="00000000" w14:paraId="00000119">
            <w:pPr>
              <w:pBdr>
                <w:top w:color="000000" w:space="0" w:sz="0" w:val="none"/>
                <w:left w:color="000000" w:space="0" w:sz="0" w:val="none"/>
                <w:bottom w:color="000000" w:space="0" w:sz="0" w:val="none"/>
                <w:right w:color="000000" w:space="0" w:sz="0" w:val="none"/>
                <w:between w:color="000000" w:space="0" w:sz="0" w:val="none"/>
              </w:pBdr>
              <w:contextualSpacing w:val="0"/>
              <w:rPr>
                <w:b w:val="1"/>
              </w:rPr>
            </w:pPr>
            <w:r w:rsidDel="00000000" w:rsidR="00000000" w:rsidRPr="00000000">
              <w:rPr>
                <w:b w:val="1"/>
                <w:rtl w:val="0"/>
              </w:rPr>
              <w:t xml:space="preserve">Date</w:t>
            </w:r>
          </w:p>
        </w:tc>
        <w:tc>
          <w:tcPr/>
          <w:p w:rsidR="00000000" w:rsidDel="00000000" w:rsidP="00000000" w:rsidRDefault="00000000" w:rsidRPr="00000000" w14:paraId="0000011A">
            <w:pPr>
              <w:pBdr>
                <w:top w:color="000000" w:space="0" w:sz="0" w:val="none"/>
                <w:left w:color="000000" w:space="0" w:sz="0" w:val="none"/>
                <w:bottom w:color="000000" w:space="0" w:sz="0" w:val="none"/>
                <w:right w:color="000000" w:space="0" w:sz="0" w:val="none"/>
                <w:between w:color="000000" w:space="0" w:sz="0" w:val="none"/>
              </w:pBdr>
              <w:contextualSpacing w:val="0"/>
              <w:rPr>
                <w:b w:val="1"/>
              </w:rPr>
            </w:pPr>
            <w:r w:rsidDel="00000000" w:rsidR="00000000" w:rsidRPr="00000000">
              <w:rPr>
                <w:b w:val="1"/>
                <w:rtl w:val="0"/>
              </w:rPr>
              <w:t xml:space="preserve">Initials</w:t>
            </w:r>
          </w:p>
        </w:tc>
      </w:tr>
      <w:tr>
        <w:trPr>
          <w:trHeight w:val="360" w:hRule="atLeast"/>
        </w:trPr>
        <w:tc>
          <w:tcPr/>
          <w:p w:rsidR="00000000" w:rsidDel="00000000" w:rsidP="00000000" w:rsidRDefault="00000000" w:rsidRPr="00000000" w14:paraId="0000011B">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t xml:space="preserve">1. Are all buttons and graphics lined up with the wireframe plan?</w:t>
            </w:r>
          </w:p>
        </w:tc>
        <w:tc>
          <w:tcPr/>
          <w:p w:rsidR="00000000" w:rsidDel="00000000" w:rsidP="00000000" w:rsidRDefault="00000000" w:rsidRPr="00000000" w14:paraId="0000011C">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r>
          </w:p>
        </w:tc>
        <w:tc>
          <w:tcPr/>
          <w:p w:rsidR="00000000" w:rsidDel="00000000" w:rsidP="00000000" w:rsidRDefault="00000000" w:rsidRPr="00000000" w14:paraId="0000011D">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r>
          </w:p>
        </w:tc>
        <w:tc>
          <w:tcPr/>
          <w:p w:rsidR="00000000" w:rsidDel="00000000" w:rsidP="00000000" w:rsidRDefault="00000000" w:rsidRPr="00000000" w14:paraId="0000011E">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r>
          </w:p>
        </w:tc>
      </w:tr>
      <w:tr>
        <w:trPr>
          <w:trHeight w:val="360" w:hRule="atLeast"/>
        </w:trPr>
        <w:tc>
          <w:tcPr/>
          <w:p w:rsidR="00000000" w:rsidDel="00000000" w:rsidP="00000000" w:rsidRDefault="00000000" w:rsidRPr="00000000" w14:paraId="0000011F">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t xml:space="preserve">2. Does successful login brings user to the main directory page?</w:t>
            </w:r>
          </w:p>
        </w:tc>
        <w:tc>
          <w:tcPr/>
          <w:p w:rsidR="00000000" w:rsidDel="00000000" w:rsidP="00000000" w:rsidRDefault="00000000" w:rsidRPr="00000000" w14:paraId="00000120">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r>
          </w:p>
        </w:tc>
        <w:tc>
          <w:tcPr/>
          <w:p w:rsidR="00000000" w:rsidDel="00000000" w:rsidP="00000000" w:rsidRDefault="00000000" w:rsidRPr="00000000" w14:paraId="00000121">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r>
          </w:p>
        </w:tc>
        <w:tc>
          <w:tcPr/>
          <w:p w:rsidR="00000000" w:rsidDel="00000000" w:rsidP="00000000" w:rsidRDefault="00000000" w:rsidRPr="00000000" w14:paraId="00000122">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r>
          </w:p>
        </w:tc>
      </w:tr>
      <w:tr>
        <w:trPr>
          <w:trHeight w:val="360" w:hRule="atLeast"/>
        </w:trPr>
        <w:tc>
          <w:tcPr/>
          <w:p w:rsidR="00000000" w:rsidDel="00000000" w:rsidP="00000000" w:rsidRDefault="00000000" w:rsidRPr="00000000" w14:paraId="00000123">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t xml:space="preserve">3. Is the link for profile clickable? </w:t>
            </w:r>
          </w:p>
        </w:tc>
        <w:tc>
          <w:tcPr/>
          <w:p w:rsidR="00000000" w:rsidDel="00000000" w:rsidP="00000000" w:rsidRDefault="00000000" w:rsidRPr="00000000" w14:paraId="00000124">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r>
          </w:p>
        </w:tc>
        <w:tc>
          <w:tcPr/>
          <w:p w:rsidR="00000000" w:rsidDel="00000000" w:rsidP="00000000" w:rsidRDefault="00000000" w:rsidRPr="00000000" w14:paraId="00000125">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r>
          </w:p>
        </w:tc>
        <w:tc>
          <w:tcPr/>
          <w:p w:rsidR="00000000" w:rsidDel="00000000" w:rsidP="00000000" w:rsidRDefault="00000000" w:rsidRPr="00000000" w14:paraId="00000126">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r>
          </w:p>
        </w:tc>
      </w:tr>
      <w:tr>
        <w:trPr>
          <w:trHeight w:val="360" w:hRule="atLeast"/>
        </w:trPr>
        <w:tc>
          <w:tcPr/>
          <w:p w:rsidR="00000000" w:rsidDel="00000000" w:rsidP="00000000" w:rsidRDefault="00000000" w:rsidRPr="00000000" w14:paraId="00000127">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t xml:space="preserve">4. Are all date formats correct (MMM-DD)?</w:t>
            </w:r>
          </w:p>
        </w:tc>
        <w:tc>
          <w:tcPr/>
          <w:p w:rsidR="00000000" w:rsidDel="00000000" w:rsidP="00000000" w:rsidRDefault="00000000" w:rsidRPr="00000000" w14:paraId="00000128">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r>
          </w:p>
        </w:tc>
        <w:tc>
          <w:tcPr/>
          <w:p w:rsidR="00000000" w:rsidDel="00000000" w:rsidP="00000000" w:rsidRDefault="00000000" w:rsidRPr="00000000" w14:paraId="00000129">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r>
          </w:p>
        </w:tc>
        <w:tc>
          <w:tcPr/>
          <w:p w:rsidR="00000000" w:rsidDel="00000000" w:rsidP="00000000" w:rsidRDefault="00000000" w:rsidRPr="00000000" w14:paraId="0000012A">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r>
          </w:p>
        </w:tc>
      </w:tr>
      <w:tr>
        <w:trPr>
          <w:trHeight w:val="360" w:hRule="atLeast"/>
        </w:trPr>
        <w:tc>
          <w:tcPr/>
          <w:p w:rsidR="00000000" w:rsidDel="00000000" w:rsidP="00000000" w:rsidRDefault="00000000" w:rsidRPr="00000000" w14:paraId="0000012B">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t xml:space="preserve">5. Does clicking take user to the profile page of the correct member?</w:t>
            </w:r>
          </w:p>
        </w:tc>
        <w:tc>
          <w:tcPr/>
          <w:p w:rsidR="00000000" w:rsidDel="00000000" w:rsidP="00000000" w:rsidRDefault="00000000" w:rsidRPr="00000000" w14:paraId="0000012C">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r>
          </w:p>
        </w:tc>
        <w:tc>
          <w:tcPr/>
          <w:p w:rsidR="00000000" w:rsidDel="00000000" w:rsidP="00000000" w:rsidRDefault="00000000" w:rsidRPr="00000000" w14:paraId="0000012D">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r>
          </w:p>
        </w:tc>
        <w:tc>
          <w:tcPr/>
          <w:p w:rsidR="00000000" w:rsidDel="00000000" w:rsidP="00000000" w:rsidRDefault="00000000" w:rsidRPr="00000000" w14:paraId="0000012E">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r>
          </w:p>
        </w:tc>
      </w:tr>
      <w:tr>
        <w:trPr>
          <w:trHeight w:val="360" w:hRule="atLeast"/>
        </w:trPr>
        <w:tc>
          <w:tcPr/>
          <w:p w:rsidR="00000000" w:rsidDel="00000000" w:rsidP="00000000" w:rsidRDefault="00000000" w:rsidRPr="00000000" w14:paraId="0000012F">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t xml:space="preserve">6. Is the member information correct?</w:t>
            </w:r>
          </w:p>
        </w:tc>
        <w:tc>
          <w:tcPr/>
          <w:p w:rsidR="00000000" w:rsidDel="00000000" w:rsidP="00000000" w:rsidRDefault="00000000" w:rsidRPr="00000000" w14:paraId="00000130">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r>
          </w:p>
        </w:tc>
        <w:tc>
          <w:tcPr/>
          <w:p w:rsidR="00000000" w:rsidDel="00000000" w:rsidP="00000000" w:rsidRDefault="00000000" w:rsidRPr="00000000" w14:paraId="00000131">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r>
          </w:p>
        </w:tc>
        <w:tc>
          <w:tcPr/>
          <w:p w:rsidR="00000000" w:rsidDel="00000000" w:rsidP="00000000" w:rsidRDefault="00000000" w:rsidRPr="00000000" w14:paraId="00000132">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r>
          </w:p>
        </w:tc>
      </w:tr>
      <w:tr>
        <w:trPr>
          <w:trHeight w:val="360" w:hRule="atLeast"/>
        </w:trPr>
        <w:tc>
          <w:tcPr/>
          <w:p w:rsidR="00000000" w:rsidDel="00000000" w:rsidP="00000000" w:rsidRDefault="00000000" w:rsidRPr="00000000" w14:paraId="00000133">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t xml:space="preserve">7. Is the correct window title displayed?</w:t>
            </w:r>
          </w:p>
        </w:tc>
        <w:tc>
          <w:tcPr/>
          <w:p w:rsidR="00000000" w:rsidDel="00000000" w:rsidP="00000000" w:rsidRDefault="00000000" w:rsidRPr="00000000" w14:paraId="00000134">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r>
          </w:p>
        </w:tc>
        <w:tc>
          <w:tcPr/>
          <w:p w:rsidR="00000000" w:rsidDel="00000000" w:rsidP="00000000" w:rsidRDefault="00000000" w:rsidRPr="00000000" w14:paraId="00000135">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r>
          </w:p>
        </w:tc>
        <w:tc>
          <w:tcPr/>
          <w:p w:rsidR="00000000" w:rsidDel="00000000" w:rsidP="00000000" w:rsidRDefault="00000000" w:rsidRPr="00000000" w14:paraId="00000136">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r>
          </w:p>
        </w:tc>
      </w:tr>
      <w:tr>
        <w:trPr>
          <w:trHeight w:val="360" w:hRule="atLeast"/>
        </w:trPr>
        <w:tc>
          <w:tcPr/>
          <w:p w:rsidR="00000000" w:rsidDel="00000000" w:rsidP="00000000" w:rsidRDefault="00000000" w:rsidRPr="00000000" w14:paraId="00000137">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r>
          </w:p>
        </w:tc>
        <w:tc>
          <w:tcPr/>
          <w:p w:rsidR="00000000" w:rsidDel="00000000" w:rsidP="00000000" w:rsidRDefault="00000000" w:rsidRPr="00000000" w14:paraId="00000138">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r>
          </w:p>
        </w:tc>
        <w:tc>
          <w:tcPr/>
          <w:p w:rsidR="00000000" w:rsidDel="00000000" w:rsidP="00000000" w:rsidRDefault="00000000" w:rsidRPr="00000000" w14:paraId="00000139">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r>
          </w:p>
        </w:tc>
        <w:tc>
          <w:tcPr/>
          <w:p w:rsidR="00000000" w:rsidDel="00000000" w:rsidP="00000000" w:rsidRDefault="00000000" w:rsidRPr="00000000" w14:paraId="0000013A">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r>
          </w:p>
        </w:tc>
      </w:tr>
      <w:tr>
        <w:trPr>
          <w:trHeight w:val="360" w:hRule="atLeast"/>
        </w:trPr>
        <w:tc>
          <w:tcPr/>
          <w:p w:rsidR="00000000" w:rsidDel="00000000" w:rsidP="00000000" w:rsidRDefault="00000000" w:rsidRPr="00000000" w14:paraId="0000013B">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r>
          </w:p>
        </w:tc>
        <w:tc>
          <w:tcPr/>
          <w:p w:rsidR="00000000" w:rsidDel="00000000" w:rsidP="00000000" w:rsidRDefault="00000000" w:rsidRPr="00000000" w14:paraId="0000013C">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r>
          </w:p>
        </w:tc>
        <w:tc>
          <w:tcPr/>
          <w:p w:rsidR="00000000" w:rsidDel="00000000" w:rsidP="00000000" w:rsidRDefault="00000000" w:rsidRPr="00000000" w14:paraId="0000013D">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r>
          </w:p>
        </w:tc>
        <w:tc>
          <w:tcPr/>
          <w:p w:rsidR="00000000" w:rsidDel="00000000" w:rsidP="00000000" w:rsidRDefault="00000000" w:rsidRPr="00000000" w14:paraId="0000013E">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r>
          </w:p>
        </w:tc>
      </w:tr>
      <w:tr>
        <w:trPr>
          <w:trHeight w:val="360" w:hRule="atLeast"/>
        </w:trPr>
        <w:tc>
          <w:tcPr/>
          <w:p w:rsidR="00000000" w:rsidDel="00000000" w:rsidP="00000000" w:rsidRDefault="00000000" w:rsidRPr="00000000" w14:paraId="0000013F">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r>
          </w:p>
        </w:tc>
        <w:tc>
          <w:tcPr/>
          <w:p w:rsidR="00000000" w:rsidDel="00000000" w:rsidP="00000000" w:rsidRDefault="00000000" w:rsidRPr="00000000" w14:paraId="00000140">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r>
          </w:p>
        </w:tc>
        <w:tc>
          <w:tcPr/>
          <w:p w:rsidR="00000000" w:rsidDel="00000000" w:rsidP="00000000" w:rsidRDefault="00000000" w:rsidRPr="00000000" w14:paraId="00000141">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r>
          </w:p>
        </w:tc>
        <w:tc>
          <w:tcPr/>
          <w:p w:rsidR="00000000" w:rsidDel="00000000" w:rsidP="00000000" w:rsidRDefault="00000000" w:rsidRPr="00000000" w14:paraId="00000142">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r>
          </w:p>
        </w:tc>
      </w:tr>
      <w:tr>
        <w:trPr>
          <w:trHeight w:val="360" w:hRule="atLeast"/>
        </w:trPr>
        <w:tc>
          <w:tcPr/>
          <w:p w:rsidR="00000000" w:rsidDel="00000000" w:rsidP="00000000" w:rsidRDefault="00000000" w:rsidRPr="00000000" w14:paraId="00000143">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r>
          </w:p>
        </w:tc>
        <w:tc>
          <w:tcPr/>
          <w:p w:rsidR="00000000" w:rsidDel="00000000" w:rsidP="00000000" w:rsidRDefault="00000000" w:rsidRPr="00000000" w14:paraId="00000144">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r>
          </w:p>
        </w:tc>
        <w:tc>
          <w:tcPr/>
          <w:p w:rsidR="00000000" w:rsidDel="00000000" w:rsidP="00000000" w:rsidRDefault="00000000" w:rsidRPr="00000000" w14:paraId="00000145">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r>
          </w:p>
        </w:tc>
        <w:tc>
          <w:tcPr/>
          <w:p w:rsidR="00000000" w:rsidDel="00000000" w:rsidP="00000000" w:rsidRDefault="00000000" w:rsidRPr="00000000" w14:paraId="00000146">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r>
          </w:p>
        </w:tc>
      </w:tr>
      <w:tr>
        <w:trPr>
          <w:trHeight w:val="360" w:hRule="atLeast"/>
        </w:trPr>
        <w:tc>
          <w:tcPr/>
          <w:p w:rsidR="00000000" w:rsidDel="00000000" w:rsidP="00000000" w:rsidRDefault="00000000" w:rsidRPr="00000000" w14:paraId="00000147">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r>
          </w:p>
        </w:tc>
        <w:tc>
          <w:tcPr/>
          <w:p w:rsidR="00000000" w:rsidDel="00000000" w:rsidP="00000000" w:rsidRDefault="00000000" w:rsidRPr="00000000" w14:paraId="00000148">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r>
          </w:p>
        </w:tc>
        <w:tc>
          <w:tcPr/>
          <w:p w:rsidR="00000000" w:rsidDel="00000000" w:rsidP="00000000" w:rsidRDefault="00000000" w:rsidRPr="00000000" w14:paraId="00000149">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r>
          </w:p>
        </w:tc>
        <w:tc>
          <w:tcPr/>
          <w:p w:rsidR="00000000" w:rsidDel="00000000" w:rsidP="00000000" w:rsidRDefault="00000000" w:rsidRPr="00000000" w14:paraId="0000014A">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r>
          </w:p>
        </w:tc>
      </w:tr>
      <w:tr>
        <w:trPr>
          <w:trHeight w:val="360" w:hRule="atLeast"/>
        </w:trPr>
        <w:tc>
          <w:tcPr/>
          <w:p w:rsidR="00000000" w:rsidDel="00000000" w:rsidP="00000000" w:rsidRDefault="00000000" w:rsidRPr="00000000" w14:paraId="0000014B">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r>
          </w:p>
        </w:tc>
        <w:tc>
          <w:tcPr/>
          <w:p w:rsidR="00000000" w:rsidDel="00000000" w:rsidP="00000000" w:rsidRDefault="00000000" w:rsidRPr="00000000" w14:paraId="0000014C">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r>
          </w:p>
        </w:tc>
        <w:tc>
          <w:tcPr/>
          <w:p w:rsidR="00000000" w:rsidDel="00000000" w:rsidP="00000000" w:rsidRDefault="00000000" w:rsidRPr="00000000" w14:paraId="0000014D">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r>
          </w:p>
        </w:tc>
        <w:tc>
          <w:tcPr/>
          <w:p w:rsidR="00000000" w:rsidDel="00000000" w:rsidP="00000000" w:rsidRDefault="00000000" w:rsidRPr="00000000" w14:paraId="0000014E">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r>
          </w:p>
        </w:tc>
      </w:tr>
      <w:tr>
        <w:trPr>
          <w:trHeight w:val="360" w:hRule="atLeast"/>
        </w:trPr>
        <w:tc>
          <w:tcPr/>
          <w:p w:rsidR="00000000" w:rsidDel="00000000" w:rsidP="00000000" w:rsidRDefault="00000000" w:rsidRPr="00000000" w14:paraId="0000014F">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r>
          </w:p>
        </w:tc>
        <w:tc>
          <w:tcPr/>
          <w:p w:rsidR="00000000" w:rsidDel="00000000" w:rsidP="00000000" w:rsidRDefault="00000000" w:rsidRPr="00000000" w14:paraId="00000150">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r>
          </w:p>
        </w:tc>
        <w:tc>
          <w:tcPr/>
          <w:p w:rsidR="00000000" w:rsidDel="00000000" w:rsidP="00000000" w:rsidRDefault="00000000" w:rsidRPr="00000000" w14:paraId="00000151">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r>
          </w:p>
        </w:tc>
        <w:tc>
          <w:tcPr/>
          <w:p w:rsidR="00000000" w:rsidDel="00000000" w:rsidP="00000000" w:rsidRDefault="00000000" w:rsidRPr="00000000" w14:paraId="00000152">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r>
          </w:p>
        </w:tc>
      </w:tr>
    </w:tbl>
    <w:p w:rsidR="00000000" w:rsidDel="00000000" w:rsidP="00000000" w:rsidRDefault="00000000" w:rsidRPr="00000000" w14:paraId="00000153">
      <w:pPr>
        <w:contextualSpacing w:val="0"/>
        <w:rPr/>
      </w:pPr>
      <w:r w:rsidDel="00000000" w:rsidR="00000000" w:rsidRPr="00000000">
        <w:rPr>
          <w:rtl w:val="0"/>
        </w:rPr>
      </w:r>
    </w:p>
    <w:p w:rsidR="00000000" w:rsidDel="00000000" w:rsidP="00000000" w:rsidRDefault="00000000" w:rsidRPr="00000000" w14:paraId="00000154">
      <w:pPr>
        <w:contextualSpacing w:val="0"/>
        <w:rPr/>
      </w:pPr>
      <w:r w:rsidDel="00000000" w:rsidR="00000000" w:rsidRPr="00000000">
        <w:rPr>
          <w:rtl w:val="0"/>
        </w:rPr>
        <w:t xml:space="preserve">Comments: ___________________________________________________________________________</w:t>
      </w:r>
    </w:p>
    <w:p w:rsidR="00000000" w:rsidDel="00000000" w:rsidP="00000000" w:rsidRDefault="00000000" w:rsidRPr="00000000" w14:paraId="00000155">
      <w:pPr>
        <w:contextualSpacing w:val="0"/>
        <w:rPr/>
      </w:pPr>
      <w:r w:rsidDel="00000000" w:rsidR="00000000" w:rsidRPr="00000000">
        <w:rPr>
          <w:rtl w:val="0"/>
        </w:rPr>
      </w:r>
    </w:p>
    <w:p w:rsidR="00000000" w:rsidDel="00000000" w:rsidP="00000000" w:rsidRDefault="00000000" w:rsidRPr="00000000" w14:paraId="00000156">
      <w:pPr>
        <w:contextualSpacing w:val="0"/>
        <w:rPr/>
      </w:pPr>
      <w:r w:rsidDel="00000000" w:rsidR="00000000" w:rsidRPr="00000000">
        <w:rPr>
          <w:rtl w:val="0"/>
        </w:rPr>
        <w:t xml:space="preserve">_____________________________________________________________________________________</w:t>
      </w:r>
    </w:p>
    <w:p w:rsidR="00000000" w:rsidDel="00000000" w:rsidP="00000000" w:rsidRDefault="00000000" w:rsidRPr="00000000" w14:paraId="00000157">
      <w:pPr>
        <w:contextualSpacing w:val="0"/>
        <w:rPr/>
      </w:pPr>
      <w:r w:rsidDel="00000000" w:rsidR="00000000" w:rsidRPr="00000000">
        <w:rPr>
          <w:rtl w:val="0"/>
        </w:rPr>
      </w:r>
    </w:p>
    <w:p w:rsidR="00000000" w:rsidDel="00000000" w:rsidP="00000000" w:rsidRDefault="00000000" w:rsidRPr="00000000" w14:paraId="00000158">
      <w:pPr>
        <w:contextualSpacing w:val="0"/>
        <w:rPr/>
      </w:pPr>
      <w:r w:rsidDel="00000000" w:rsidR="00000000" w:rsidRPr="00000000">
        <w:rPr>
          <w:rtl w:val="0"/>
        </w:rPr>
        <w:t xml:space="preserve">_____________________________________________________________________________________</w:t>
      </w:r>
    </w:p>
    <w:p w:rsidR="00000000" w:rsidDel="00000000" w:rsidP="00000000" w:rsidRDefault="00000000" w:rsidRPr="00000000" w14:paraId="00000159">
      <w:pPr>
        <w:contextualSpacing w:val="0"/>
        <w:rPr/>
      </w:pPr>
      <w:r w:rsidDel="00000000" w:rsidR="00000000" w:rsidRPr="00000000">
        <w:rPr>
          <w:rtl w:val="0"/>
        </w:rPr>
      </w:r>
    </w:p>
    <w:p w:rsidR="00000000" w:rsidDel="00000000" w:rsidP="00000000" w:rsidRDefault="00000000" w:rsidRPr="00000000" w14:paraId="0000015A">
      <w:pPr>
        <w:contextualSpacing w:val="0"/>
        <w:rPr/>
      </w:pPr>
      <w:r w:rsidDel="00000000" w:rsidR="00000000" w:rsidRPr="00000000">
        <w:rPr>
          <w:rtl w:val="0"/>
        </w:rPr>
        <w:t xml:space="preserve">_____________________________________________________________________________________</w:t>
      </w:r>
    </w:p>
    <w:p w:rsidR="00000000" w:rsidDel="00000000" w:rsidP="00000000" w:rsidRDefault="00000000" w:rsidRPr="00000000" w14:paraId="0000015B">
      <w:pPr>
        <w:contextualSpacing w:val="0"/>
        <w:rPr/>
      </w:pPr>
      <w:r w:rsidDel="00000000" w:rsidR="00000000" w:rsidRPr="00000000">
        <w:rPr>
          <w:rtl w:val="0"/>
        </w:rPr>
      </w:r>
    </w:p>
    <w:p w:rsidR="00000000" w:rsidDel="00000000" w:rsidP="00000000" w:rsidRDefault="00000000" w:rsidRPr="00000000" w14:paraId="0000015C">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15D">
      <w:pPr>
        <w:contextualSpacing w:val="0"/>
        <w:rPr/>
      </w:pPr>
      <w:r w:rsidDel="00000000" w:rsidR="00000000" w:rsidRPr="00000000">
        <w:rPr>
          <w:rtl w:val="0"/>
        </w:rPr>
      </w:r>
    </w:p>
    <w:p w:rsidR="00000000" w:rsidDel="00000000" w:rsidP="00000000" w:rsidRDefault="00000000" w:rsidRPr="00000000" w14:paraId="0000015E">
      <w:pPr>
        <w:pStyle w:val="Heading2"/>
        <w:contextualSpacing w:val="0"/>
        <w:rPr>
          <w:b w:val="0"/>
          <w:color w:val="538135"/>
        </w:rPr>
      </w:pPr>
      <w:bookmarkStart w:colFirst="0" w:colLast="0" w:name="_3rdcrjn" w:id="11"/>
      <w:bookmarkEnd w:id="11"/>
      <w:r w:rsidDel="00000000" w:rsidR="00000000" w:rsidRPr="00000000">
        <w:rPr>
          <w:color w:val="538135"/>
          <w:rtl w:val="0"/>
        </w:rPr>
        <w:t xml:space="preserve">USER SEARCH </w:t>
      </w:r>
      <w:r w:rsidDel="00000000" w:rsidR="00000000" w:rsidRPr="00000000">
        <w:rPr>
          <w:rtl w:val="0"/>
        </w:rPr>
      </w:r>
    </w:p>
    <w:p w:rsidR="00000000" w:rsidDel="00000000" w:rsidP="00000000" w:rsidRDefault="00000000" w:rsidRPr="00000000" w14:paraId="0000015F">
      <w:pPr>
        <w:tabs>
          <w:tab w:val="left" w:pos="1260"/>
        </w:tabs>
        <w:contextualSpacing w:val="0"/>
        <w:rPr>
          <w:b w:val="1"/>
        </w:rPr>
      </w:pPr>
      <w:r w:rsidDel="00000000" w:rsidR="00000000" w:rsidRPr="00000000">
        <w:rPr>
          <w:rtl w:val="0"/>
        </w:rPr>
      </w:r>
    </w:p>
    <w:p w:rsidR="00000000" w:rsidDel="00000000" w:rsidP="00000000" w:rsidRDefault="00000000" w:rsidRPr="00000000" w14:paraId="00000160">
      <w:pPr>
        <w:tabs>
          <w:tab w:val="left" w:pos="1260"/>
        </w:tabs>
        <w:contextualSpacing w:val="0"/>
        <w:rPr>
          <w:b w:val="1"/>
        </w:rPr>
      </w:pPr>
      <w:r w:rsidDel="00000000" w:rsidR="00000000" w:rsidRPr="00000000">
        <w:rPr>
          <w:b w:val="1"/>
          <w:rtl w:val="0"/>
        </w:rPr>
        <w:t xml:space="preserve">Action: </w:t>
        <w:tab/>
        <w:t xml:space="preserve">Search for member with first name “Lisa”</w:t>
      </w:r>
    </w:p>
    <w:p w:rsidR="00000000" w:rsidDel="00000000" w:rsidP="00000000" w:rsidRDefault="00000000" w:rsidRPr="00000000" w14:paraId="00000161">
      <w:pPr>
        <w:tabs>
          <w:tab w:val="left" w:pos="1260"/>
        </w:tabs>
        <w:contextualSpacing w:val="0"/>
        <w:rPr>
          <w:b w:val="1"/>
        </w:rPr>
      </w:pPr>
      <w:r w:rsidDel="00000000" w:rsidR="00000000" w:rsidRPr="00000000">
        <w:rPr>
          <w:b w:val="1"/>
          <w:rtl w:val="0"/>
        </w:rPr>
        <w:tab/>
        <w:t xml:space="preserve">Search for members who pledged in “1984”</w:t>
      </w:r>
    </w:p>
    <w:p w:rsidR="00000000" w:rsidDel="00000000" w:rsidP="00000000" w:rsidRDefault="00000000" w:rsidRPr="00000000" w14:paraId="00000162">
      <w:pPr>
        <w:tabs>
          <w:tab w:val="left" w:pos="1260"/>
        </w:tabs>
        <w:contextualSpacing w:val="0"/>
        <w:rPr>
          <w:b w:val="1"/>
        </w:rPr>
      </w:pPr>
      <w:r w:rsidDel="00000000" w:rsidR="00000000" w:rsidRPr="00000000">
        <w:rPr>
          <w:b w:val="1"/>
          <w:rtl w:val="0"/>
        </w:rPr>
        <w:tab/>
        <w:t xml:space="preserve">Search for members who pledged in “Spring”</w:t>
      </w:r>
    </w:p>
    <w:p w:rsidR="00000000" w:rsidDel="00000000" w:rsidP="00000000" w:rsidRDefault="00000000" w:rsidRPr="00000000" w14:paraId="00000163">
      <w:pPr>
        <w:tabs>
          <w:tab w:val="left" w:pos="1260"/>
        </w:tabs>
        <w:contextualSpacing w:val="0"/>
        <w:rPr>
          <w:b w:val="1"/>
        </w:rPr>
      </w:pPr>
      <w:r w:rsidDel="00000000" w:rsidR="00000000" w:rsidRPr="00000000">
        <w:rPr>
          <w:b w:val="1"/>
          <w:rtl w:val="0"/>
        </w:rPr>
        <w:tab/>
        <w:t xml:space="preserve">Find out how many people have pledged at the chapter altogether </w:t>
      </w:r>
    </w:p>
    <w:p w:rsidR="00000000" w:rsidDel="00000000" w:rsidP="00000000" w:rsidRDefault="00000000" w:rsidRPr="00000000" w14:paraId="00000164">
      <w:pPr>
        <w:tabs>
          <w:tab w:val="left" w:pos="1260"/>
        </w:tabs>
        <w:contextualSpacing w:val="0"/>
        <w:rPr>
          <w:b w:val="1"/>
        </w:rPr>
      </w:pPr>
      <w:r w:rsidDel="00000000" w:rsidR="00000000" w:rsidRPr="00000000">
        <w:rPr>
          <w:rtl w:val="0"/>
        </w:rPr>
      </w:r>
    </w:p>
    <w:tbl>
      <w:tblPr>
        <w:tblStyle w:val="Table7"/>
        <w:tblW w:w="9835.0" w:type="dxa"/>
        <w:jc w:val="left"/>
        <w:tblInd w:w="-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75"/>
        <w:gridCol w:w="8460"/>
        <w:tblGridChange w:id="0">
          <w:tblGrid>
            <w:gridCol w:w="1375"/>
            <w:gridCol w:w="8460"/>
          </w:tblGrid>
        </w:tblGridChange>
      </w:tblGrid>
      <w:tr>
        <w:trPr>
          <w:trHeight w:val="360" w:hRule="atLeast"/>
        </w:trPr>
        <w:tc>
          <w:tcPr/>
          <w:p w:rsidR="00000000" w:rsidDel="00000000" w:rsidP="00000000" w:rsidRDefault="00000000" w:rsidRPr="00000000" w14:paraId="00000165">
            <w:pPr>
              <w:contextualSpacing w:val="0"/>
              <w:rPr>
                <w:b w:val="1"/>
              </w:rPr>
            </w:pPr>
            <w:r w:rsidDel="00000000" w:rsidR="00000000" w:rsidRPr="00000000">
              <w:rPr>
                <w:b w:val="1"/>
                <w:rtl w:val="0"/>
              </w:rPr>
              <w:t xml:space="preserve">Browser:</w:t>
            </w:r>
          </w:p>
        </w:tc>
        <w:tc>
          <w:tcPr/>
          <w:p w:rsidR="00000000" w:rsidDel="00000000" w:rsidP="00000000" w:rsidRDefault="00000000" w:rsidRPr="00000000" w14:paraId="00000166">
            <w:pPr>
              <w:contextualSpacing w:val="0"/>
              <w:rPr>
                <w:b w:val="1"/>
              </w:rPr>
            </w:pPr>
            <w:r w:rsidDel="00000000" w:rsidR="00000000" w:rsidRPr="00000000">
              <w:rPr>
                <w:rtl w:val="0"/>
              </w:rPr>
            </w:r>
          </w:p>
        </w:tc>
      </w:tr>
      <w:tr>
        <w:trPr>
          <w:trHeight w:val="360" w:hRule="atLeast"/>
        </w:trPr>
        <w:tc>
          <w:tcPr/>
          <w:p w:rsidR="00000000" w:rsidDel="00000000" w:rsidP="00000000" w:rsidRDefault="00000000" w:rsidRPr="00000000" w14:paraId="00000167">
            <w:pPr>
              <w:contextualSpacing w:val="0"/>
              <w:rPr>
                <w:b w:val="1"/>
              </w:rPr>
            </w:pPr>
            <w:r w:rsidDel="00000000" w:rsidR="00000000" w:rsidRPr="00000000">
              <w:rPr>
                <w:b w:val="1"/>
                <w:rtl w:val="0"/>
              </w:rPr>
              <w:t xml:space="preserve">Username:</w:t>
            </w:r>
          </w:p>
        </w:tc>
        <w:tc>
          <w:tcPr/>
          <w:p w:rsidR="00000000" w:rsidDel="00000000" w:rsidP="00000000" w:rsidRDefault="00000000" w:rsidRPr="00000000" w14:paraId="00000168">
            <w:pPr>
              <w:contextualSpacing w:val="0"/>
              <w:rPr>
                <w:b w:val="1"/>
              </w:rPr>
            </w:pPr>
            <w:r w:rsidDel="00000000" w:rsidR="00000000" w:rsidRPr="00000000">
              <w:rPr>
                <w:rtl w:val="0"/>
              </w:rPr>
            </w:r>
          </w:p>
        </w:tc>
      </w:tr>
      <w:tr>
        <w:trPr>
          <w:trHeight w:val="360" w:hRule="atLeast"/>
        </w:trPr>
        <w:tc>
          <w:tcPr/>
          <w:p w:rsidR="00000000" w:rsidDel="00000000" w:rsidP="00000000" w:rsidRDefault="00000000" w:rsidRPr="00000000" w14:paraId="00000169">
            <w:pPr>
              <w:contextualSpacing w:val="0"/>
              <w:rPr>
                <w:b w:val="1"/>
              </w:rPr>
            </w:pPr>
            <w:r w:rsidDel="00000000" w:rsidR="00000000" w:rsidRPr="00000000">
              <w:rPr>
                <w:b w:val="1"/>
                <w:rtl w:val="0"/>
              </w:rPr>
              <w:t xml:space="preserve">Password:</w:t>
            </w:r>
          </w:p>
        </w:tc>
        <w:tc>
          <w:tcPr/>
          <w:p w:rsidR="00000000" w:rsidDel="00000000" w:rsidP="00000000" w:rsidRDefault="00000000" w:rsidRPr="00000000" w14:paraId="0000016A">
            <w:pPr>
              <w:contextualSpacing w:val="0"/>
              <w:rPr>
                <w:b w:val="1"/>
              </w:rPr>
            </w:pPr>
            <w:r w:rsidDel="00000000" w:rsidR="00000000" w:rsidRPr="00000000">
              <w:rPr>
                <w:rtl w:val="0"/>
              </w:rPr>
            </w:r>
          </w:p>
        </w:tc>
      </w:tr>
      <w:tr>
        <w:trPr>
          <w:trHeight w:val="360" w:hRule="atLeast"/>
        </w:trPr>
        <w:tc>
          <w:tcPr/>
          <w:p w:rsidR="00000000" w:rsidDel="00000000" w:rsidP="00000000" w:rsidRDefault="00000000" w:rsidRPr="00000000" w14:paraId="0000016B">
            <w:pPr>
              <w:contextualSpacing w:val="0"/>
              <w:rPr>
                <w:b w:val="1"/>
              </w:rPr>
            </w:pPr>
            <w:r w:rsidDel="00000000" w:rsidR="00000000" w:rsidRPr="00000000">
              <w:rPr>
                <w:b w:val="1"/>
                <w:rtl w:val="0"/>
              </w:rPr>
              <w:t xml:space="preserve">URL:</w:t>
            </w:r>
          </w:p>
        </w:tc>
        <w:tc>
          <w:tcPr/>
          <w:p w:rsidR="00000000" w:rsidDel="00000000" w:rsidP="00000000" w:rsidRDefault="00000000" w:rsidRPr="00000000" w14:paraId="0000016C">
            <w:pPr>
              <w:contextualSpacing w:val="0"/>
              <w:rPr>
                <w:b w:val="1"/>
              </w:rPr>
            </w:pPr>
            <w:r w:rsidDel="00000000" w:rsidR="00000000" w:rsidRPr="00000000">
              <w:rPr>
                <w:rtl w:val="0"/>
              </w:rPr>
            </w:r>
          </w:p>
        </w:tc>
      </w:tr>
    </w:tbl>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tbl>
      <w:tblPr>
        <w:tblStyle w:val="Table8"/>
        <w:tblW w:w="983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75"/>
        <w:gridCol w:w="1170"/>
        <w:gridCol w:w="900"/>
        <w:gridCol w:w="990"/>
        <w:tblGridChange w:id="0">
          <w:tblGrid>
            <w:gridCol w:w="6775"/>
            <w:gridCol w:w="1170"/>
            <w:gridCol w:w="900"/>
            <w:gridCol w:w="990"/>
          </w:tblGrid>
        </w:tblGridChange>
      </w:tblGrid>
      <w:tr>
        <w:trPr>
          <w:trHeight w:val="360" w:hRule="atLeast"/>
        </w:trPr>
        <w:tc>
          <w:tcPr/>
          <w:p w:rsidR="00000000" w:rsidDel="00000000" w:rsidP="00000000" w:rsidRDefault="00000000" w:rsidRPr="00000000" w14:paraId="0000016E">
            <w:pPr>
              <w:contextualSpacing w:val="0"/>
              <w:rPr>
                <w:b w:val="1"/>
              </w:rPr>
            </w:pPr>
            <w:r w:rsidDel="00000000" w:rsidR="00000000" w:rsidRPr="00000000">
              <w:rPr>
                <w:b w:val="1"/>
                <w:rtl w:val="0"/>
              </w:rPr>
              <w:t xml:space="preserve">Check</w:t>
            </w:r>
          </w:p>
        </w:tc>
        <w:tc>
          <w:tcPr/>
          <w:p w:rsidR="00000000" w:rsidDel="00000000" w:rsidP="00000000" w:rsidRDefault="00000000" w:rsidRPr="00000000" w14:paraId="0000016F">
            <w:pPr>
              <w:contextualSpacing w:val="0"/>
              <w:rPr>
                <w:b w:val="1"/>
              </w:rPr>
            </w:pPr>
            <w:r w:rsidDel="00000000" w:rsidR="00000000" w:rsidRPr="00000000">
              <w:rPr>
                <w:b w:val="1"/>
                <w:rtl w:val="0"/>
              </w:rPr>
              <w:t xml:space="preserve">Pass/Fail</w:t>
            </w:r>
          </w:p>
        </w:tc>
        <w:tc>
          <w:tcPr/>
          <w:p w:rsidR="00000000" w:rsidDel="00000000" w:rsidP="00000000" w:rsidRDefault="00000000" w:rsidRPr="00000000" w14:paraId="00000170">
            <w:pPr>
              <w:contextualSpacing w:val="0"/>
              <w:rPr>
                <w:b w:val="1"/>
              </w:rPr>
            </w:pPr>
            <w:r w:rsidDel="00000000" w:rsidR="00000000" w:rsidRPr="00000000">
              <w:rPr>
                <w:b w:val="1"/>
                <w:rtl w:val="0"/>
              </w:rPr>
              <w:t xml:space="preserve">Date</w:t>
            </w:r>
          </w:p>
        </w:tc>
        <w:tc>
          <w:tcPr/>
          <w:p w:rsidR="00000000" w:rsidDel="00000000" w:rsidP="00000000" w:rsidRDefault="00000000" w:rsidRPr="00000000" w14:paraId="00000171">
            <w:pPr>
              <w:contextualSpacing w:val="0"/>
              <w:rPr>
                <w:b w:val="1"/>
              </w:rPr>
            </w:pPr>
            <w:r w:rsidDel="00000000" w:rsidR="00000000" w:rsidRPr="00000000">
              <w:rPr>
                <w:b w:val="1"/>
                <w:rtl w:val="0"/>
              </w:rPr>
              <w:t xml:space="preserve">Initials</w:t>
            </w:r>
          </w:p>
        </w:tc>
      </w:tr>
      <w:tr>
        <w:trPr>
          <w:trHeight w:val="360" w:hRule="atLeast"/>
        </w:trPr>
        <w:tc>
          <w:tcPr/>
          <w:p w:rsidR="00000000" w:rsidDel="00000000" w:rsidP="00000000" w:rsidRDefault="00000000" w:rsidRPr="00000000" w14:paraId="00000172">
            <w:pPr>
              <w:ind w:left="510" w:hanging="510"/>
              <w:contextualSpacing w:val="0"/>
              <w:rPr/>
            </w:pPr>
            <w:r w:rsidDel="00000000" w:rsidR="00000000" w:rsidRPr="00000000">
              <w:rPr>
                <w:rtl w:val="0"/>
              </w:rPr>
              <w:t xml:space="preserve">1. Are all buttons and graphics lined up with the wireframe plan?</w:t>
            </w:r>
          </w:p>
        </w:tc>
        <w:tc>
          <w:tcPr/>
          <w:p w:rsidR="00000000" w:rsidDel="00000000" w:rsidP="00000000" w:rsidRDefault="00000000" w:rsidRPr="00000000" w14:paraId="00000173">
            <w:pPr>
              <w:contextualSpacing w:val="0"/>
              <w:rPr/>
            </w:pPr>
            <w:r w:rsidDel="00000000" w:rsidR="00000000" w:rsidRPr="00000000">
              <w:rPr>
                <w:rtl w:val="0"/>
              </w:rPr>
            </w:r>
          </w:p>
        </w:tc>
        <w:tc>
          <w:tcPr/>
          <w:p w:rsidR="00000000" w:rsidDel="00000000" w:rsidP="00000000" w:rsidRDefault="00000000" w:rsidRPr="00000000" w14:paraId="00000174">
            <w:pPr>
              <w:contextualSpacing w:val="0"/>
              <w:rPr/>
            </w:pPr>
            <w:r w:rsidDel="00000000" w:rsidR="00000000" w:rsidRPr="00000000">
              <w:rPr>
                <w:rtl w:val="0"/>
              </w:rPr>
            </w:r>
          </w:p>
        </w:tc>
        <w:tc>
          <w:tcPr/>
          <w:p w:rsidR="00000000" w:rsidDel="00000000" w:rsidP="00000000" w:rsidRDefault="00000000" w:rsidRPr="00000000" w14:paraId="00000175">
            <w:pPr>
              <w:contextualSpacing w:val="0"/>
              <w:rPr/>
            </w:pPr>
            <w:r w:rsidDel="00000000" w:rsidR="00000000" w:rsidRPr="00000000">
              <w:rPr>
                <w:rtl w:val="0"/>
              </w:rPr>
            </w:r>
          </w:p>
        </w:tc>
      </w:tr>
      <w:tr>
        <w:trPr>
          <w:trHeight w:val="360" w:hRule="atLeast"/>
        </w:trPr>
        <w:tc>
          <w:tcPr/>
          <w:p w:rsidR="00000000" w:rsidDel="00000000" w:rsidP="00000000" w:rsidRDefault="00000000" w:rsidRPr="00000000" w14:paraId="00000176">
            <w:pPr>
              <w:ind w:left="510" w:hanging="510"/>
              <w:contextualSpacing w:val="0"/>
              <w:rPr/>
            </w:pPr>
            <w:r w:rsidDel="00000000" w:rsidR="00000000" w:rsidRPr="00000000">
              <w:rPr>
                <w:rtl w:val="0"/>
              </w:rPr>
              <w:t xml:space="preserve">2. Is the background color correct and consistent?</w:t>
            </w:r>
          </w:p>
        </w:tc>
        <w:tc>
          <w:tcPr/>
          <w:p w:rsidR="00000000" w:rsidDel="00000000" w:rsidP="00000000" w:rsidRDefault="00000000" w:rsidRPr="00000000" w14:paraId="00000177">
            <w:pPr>
              <w:contextualSpacing w:val="0"/>
              <w:rPr/>
            </w:pPr>
            <w:r w:rsidDel="00000000" w:rsidR="00000000" w:rsidRPr="00000000">
              <w:rPr>
                <w:rtl w:val="0"/>
              </w:rPr>
            </w:r>
          </w:p>
        </w:tc>
        <w:tc>
          <w:tcPr/>
          <w:p w:rsidR="00000000" w:rsidDel="00000000" w:rsidP="00000000" w:rsidRDefault="00000000" w:rsidRPr="00000000" w14:paraId="00000178">
            <w:pPr>
              <w:contextualSpacing w:val="0"/>
              <w:rPr/>
            </w:pPr>
            <w:r w:rsidDel="00000000" w:rsidR="00000000" w:rsidRPr="00000000">
              <w:rPr>
                <w:rtl w:val="0"/>
              </w:rPr>
            </w:r>
          </w:p>
        </w:tc>
        <w:tc>
          <w:tcPr/>
          <w:p w:rsidR="00000000" w:rsidDel="00000000" w:rsidP="00000000" w:rsidRDefault="00000000" w:rsidRPr="00000000" w14:paraId="00000179">
            <w:pPr>
              <w:contextualSpacing w:val="0"/>
              <w:rPr/>
            </w:pPr>
            <w:r w:rsidDel="00000000" w:rsidR="00000000" w:rsidRPr="00000000">
              <w:rPr>
                <w:rtl w:val="0"/>
              </w:rPr>
            </w:r>
          </w:p>
        </w:tc>
      </w:tr>
      <w:tr>
        <w:trPr>
          <w:trHeight w:val="360" w:hRule="atLeast"/>
        </w:trPr>
        <w:tc>
          <w:tcPr/>
          <w:p w:rsidR="00000000" w:rsidDel="00000000" w:rsidP="00000000" w:rsidRDefault="00000000" w:rsidRPr="00000000" w14:paraId="0000017A">
            <w:pPr>
              <w:ind w:left="510" w:hanging="510"/>
              <w:contextualSpacing w:val="0"/>
              <w:rPr/>
            </w:pPr>
            <w:r w:rsidDel="00000000" w:rsidR="00000000" w:rsidRPr="00000000">
              <w:rPr>
                <w:rtl w:val="0"/>
              </w:rPr>
              <w:t xml:space="preserve">3. Are the proper items returned for the search? </w:t>
            </w:r>
          </w:p>
        </w:tc>
        <w:tc>
          <w:tcPr/>
          <w:p w:rsidR="00000000" w:rsidDel="00000000" w:rsidP="00000000" w:rsidRDefault="00000000" w:rsidRPr="00000000" w14:paraId="0000017B">
            <w:pPr>
              <w:contextualSpacing w:val="0"/>
              <w:rPr/>
            </w:pPr>
            <w:r w:rsidDel="00000000" w:rsidR="00000000" w:rsidRPr="00000000">
              <w:rPr>
                <w:rtl w:val="0"/>
              </w:rPr>
            </w:r>
          </w:p>
        </w:tc>
        <w:tc>
          <w:tcPr/>
          <w:p w:rsidR="00000000" w:rsidDel="00000000" w:rsidP="00000000" w:rsidRDefault="00000000" w:rsidRPr="00000000" w14:paraId="0000017C">
            <w:pPr>
              <w:contextualSpacing w:val="0"/>
              <w:rPr/>
            </w:pPr>
            <w:r w:rsidDel="00000000" w:rsidR="00000000" w:rsidRPr="00000000">
              <w:rPr>
                <w:rtl w:val="0"/>
              </w:rPr>
            </w:r>
          </w:p>
        </w:tc>
        <w:tc>
          <w:tcPr/>
          <w:p w:rsidR="00000000" w:rsidDel="00000000" w:rsidP="00000000" w:rsidRDefault="00000000" w:rsidRPr="00000000" w14:paraId="0000017D">
            <w:pPr>
              <w:contextualSpacing w:val="0"/>
              <w:rPr/>
            </w:pPr>
            <w:r w:rsidDel="00000000" w:rsidR="00000000" w:rsidRPr="00000000">
              <w:rPr>
                <w:rtl w:val="0"/>
              </w:rPr>
            </w:r>
          </w:p>
        </w:tc>
      </w:tr>
      <w:tr>
        <w:trPr>
          <w:trHeight w:val="360" w:hRule="atLeast"/>
        </w:trPr>
        <w:tc>
          <w:tcPr/>
          <w:p w:rsidR="00000000" w:rsidDel="00000000" w:rsidP="00000000" w:rsidRDefault="00000000" w:rsidRPr="00000000" w14:paraId="0000017E">
            <w:pPr>
              <w:ind w:left="510" w:hanging="510"/>
              <w:contextualSpacing w:val="0"/>
              <w:rPr/>
            </w:pPr>
            <w:r w:rsidDel="00000000" w:rsidR="00000000" w:rsidRPr="00000000">
              <w:rPr>
                <w:rtl w:val="0"/>
              </w:rPr>
              <w:t xml:space="preserve">4. Are all date formats consistent (MMM-DD)?</w:t>
            </w:r>
          </w:p>
        </w:tc>
        <w:tc>
          <w:tcPr/>
          <w:p w:rsidR="00000000" w:rsidDel="00000000" w:rsidP="00000000" w:rsidRDefault="00000000" w:rsidRPr="00000000" w14:paraId="0000017F">
            <w:pPr>
              <w:contextualSpacing w:val="0"/>
              <w:rPr/>
            </w:pPr>
            <w:r w:rsidDel="00000000" w:rsidR="00000000" w:rsidRPr="00000000">
              <w:rPr>
                <w:rtl w:val="0"/>
              </w:rPr>
            </w:r>
          </w:p>
        </w:tc>
        <w:tc>
          <w:tcPr/>
          <w:p w:rsidR="00000000" w:rsidDel="00000000" w:rsidP="00000000" w:rsidRDefault="00000000" w:rsidRPr="00000000" w14:paraId="00000180">
            <w:pPr>
              <w:contextualSpacing w:val="0"/>
              <w:rPr/>
            </w:pPr>
            <w:r w:rsidDel="00000000" w:rsidR="00000000" w:rsidRPr="00000000">
              <w:rPr>
                <w:rtl w:val="0"/>
              </w:rPr>
            </w:r>
          </w:p>
        </w:tc>
        <w:tc>
          <w:tcPr/>
          <w:p w:rsidR="00000000" w:rsidDel="00000000" w:rsidP="00000000" w:rsidRDefault="00000000" w:rsidRPr="00000000" w14:paraId="00000181">
            <w:pPr>
              <w:contextualSpacing w:val="0"/>
              <w:rPr/>
            </w:pPr>
            <w:r w:rsidDel="00000000" w:rsidR="00000000" w:rsidRPr="00000000">
              <w:rPr>
                <w:rtl w:val="0"/>
              </w:rPr>
            </w:r>
          </w:p>
        </w:tc>
      </w:tr>
      <w:tr>
        <w:trPr>
          <w:trHeight w:val="360" w:hRule="atLeast"/>
        </w:trPr>
        <w:tc>
          <w:tcPr/>
          <w:p w:rsidR="00000000" w:rsidDel="00000000" w:rsidP="00000000" w:rsidRDefault="00000000" w:rsidRPr="00000000" w14:paraId="00000182">
            <w:pPr>
              <w:ind w:left="510" w:hanging="510"/>
              <w:contextualSpacing w:val="0"/>
              <w:rPr/>
            </w:pPr>
            <w:r w:rsidDel="00000000" w:rsidR="00000000" w:rsidRPr="00000000">
              <w:rPr>
                <w:rtl w:val="0"/>
              </w:rPr>
              <w:t xml:space="preserve">5. Are multiple lines shown in alternating colors for ease of reading?</w:t>
            </w:r>
          </w:p>
        </w:tc>
        <w:tc>
          <w:tcPr/>
          <w:p w:rsidR="00000000" w:rsidDel="00000000" w:rsidP="00000000" w:rsidRDefault="00000000" w:rsidRPr="00000000" w14:paraId="00000183">
            <w:pPr>
              <w:contextualSpacing w:val="0"/>
              <w:rPr/>
            </w:pPr>
            <w:r w:rsidDel="00000000" w:rsidR="00000000" w:rsidRPr="00000000">
              <w:rPr>
                <w:rtl w:val="0"/>
              </w:rPr>
            </w:r>
          </w:p>
        </w:tc>
        <w:tc>
          <w:tcPr/>
          <w:p w:rsidR="00000000" w:rsidDel="00000000" w:rsidP="00000000" w:rsidRDefault="00000000" w:rsidRPr="00000000" w14:paraId="00000184">
            <w:pPr>
              <w:contextualSpacing w:val="0"/>
              <w:rPr/>
            </w:pPr>
            <w:r w:rsidDel="00000000" w:rsidR="00000000" w:rsidRPr="00000000">
              <w:rPr>
                <w:rtl w:val="0"/>
              </w:rPr>
            </w:r>
          </w:p>
        </w:tc>
        <w:tc>
          <w:tcPr/>
          <w:p w:rsidR="00000000" w:rsidDel="00000000" w:rsidP="00000000" w:rsidRDefault="00000000" w:rsidRPr="00000000" w14:paraId="00000185">
            <w:pPr>
              <w:contextualSpacing w:val="0"/>
              <w:rPr/>
            </w:pPr>
            <w:r w:rsidDel="00000000" w:rsidR="00000000" w:rsidRPr="00000000">
              <w:rPr>
                <w:rtl w:val="0"/>
              </w:rPr>
            </w:r>
          </w:p>
        </w:tc>
      </w:tr>
      <w:tr>
        <w:trPr>
          <w:trHeight w:val="360" w:hRule="atLeast"/>
        </w:trPr>
        <w:tc>
          <w:tcPr/>
          <w:p w:rsidR="00000000" w:rsidDel="00000000" w:rsidP="00000000" w:rsidRDefault="00000000" w:rsidRPr="00000000" w14:paraId="00000186">
            <w:pPr>
              <w:ind w:left="510" w:hanging="510"/>
              <w:contextualSpacing w:val="0"/>
              <w:rPr/>
            </w:pPr>
            <w:r w:rsidDel="00000000" w:rsidR="00000000" w:rsidRPr="00000000">
              <w:rPr>
                <w:rtl w:val="0"/>
              </w:rPr>
              <w:t xml:space="preserve">6. Does a null search give a proper statement (i.e. “there are no members that meet that criteria”)</w:t>
            </w:r>
          </w:p>
        </w:tc>
        <w:tc>
          <w:tcPr/>
          <w:p w:rsidR="00000000" w:rsidDel="00000000" w:rsidP="00000000" w:rsidRDefault="00000000" w:rsidRPr="00000000" w14:paraId="00000187">
            <w:pPr>
              <w:contextualSpacing w:val="0"/>
              <w:rPr/>
            </w:pPr>
            <w:r w:rsidDel="00000000" w:rsidR="00000000" w:rsidRPr="00000000">
              <w:rPr>
                <w:rtl w:val="0"/>
              </w:rPr>
            </w:r>
          </w:p>
        </w:tc>
        <w:tc>
          <w:tcPr/>
          <w:p w:rsidR="00000000" w:rsidDel="00000000" w:rsidP="00000000" w:rsidRDefault="00000000" w:rsidRPr="00000000" w14:paraId="00000188">
            <w:pPr>
              <w:contextualSpacing w:val="0"/>
              <w:rPr/>
            </w:pPr>
            <w:r w:rsidDel="00000000" w:rsidR="00000000" w:rsidRPr="00000000">
              <w:rPr>
                <w:rtl w:val="0"/>
              </w:rPr>
            </w:r>
          </w:p>
        </w:tc>
        <w:tc>
          <w:tcPr/>
          <w:p w:rsidR="00000000" w:rsidDel="00000000" w:rsidP="00000000" w:rsidRDefault="00000000" w:rsidRPr="00000000" w14:paraId="00000189">
            <w:pPr>
              <w:contextualSpacing w:val="0"/>
              <w:rPr/>
            </w:pPr>
            <w:r w:rsidDel="00000000" w:rsidR="00000000" w:rsidRPr="00000000">
              <w:rPr>
                <w:rtl w:val="0"/>
              </w:rPr>
            </w:r>
          </w:p>
        </w:tc>
      </w:tr>
      <w:tr>
        <w:trPr>
          <w:trHeight w:val="360" w:hRule="atLeast"/>
        </w:trPr>
        <w:tc>
          <w:tcPr/>
          <w:p w:rsidR="00000000" w:rsidDel="00000000" w:rsidP="00000000" w:rsidRDefault="00000000" w:rsidRPr="00000000" w14:paraId="0000018A">
            <w:pPr>
              <w:ind w:left="510" w:hanging="510"/>
              <w:contextualSpacing w:val="0"/>
              <w:rPr/>
            </w:pPr>
            <w:r w:rsidDel="00000000" w:rsidR="00000000" w:rsidRPr="00000000">
              <w:rPr>
                <w:rtl w:val="0"/>
              </w:rPr>
              <w:t xml:space="preserve">7. Does the right response come back?</w:t>
            </w:r>
          </w:p>
        </w:tc>
        <w:tc>
          <w:tcPr/>
          <w:p w:rsidR="00000000" w:rsidDel="00000000" w:rsidP="00000000" w:rsidRDefault="00000000" w:rsidRPr="00000000" w14:paraId="0000018B">
            <w:pPr>
              <w:contextualSpacing w:val="0"/>
              <w:rPr/>
            </w:pPr>
            <w:r w:rsidDel="00000000" w:rsidR="00000000" w:rsidRPr="00000000">
              <w:rPr>
                <w:rtl w:val="0"/>
              </w:rPr>
            </w:r>
          </w:p>
        </w:tc>
        <w:tc>
          <w:tcPr/>
          <w:p w:rsidR="00000000" w:rsidDel="00000000" w:rsidP="00000000" w:rsidRDefault="00000000" w:rsidRPr="00000000" w14:paraId="0000018C">
            <w:pPr>
              <w:contextualSpacing w:val="0"/>
              <w:rPr/>
            </w:pPr>
            <w:r w:rsidDel="00000000" w:rsidR="00000000" w:rsidRPr="00000000">
              <w:rPr>
                <w:rtl w:val="0"/>
              </w:rPr>
            </w:r>
          </w:p>
        </w:tc>
        <w:tc>
          <w:tcPr/>
          <w:p w:rsidR="00000000" w:rsidDel="00000000" w:rsidP="00000000" w:rsidRDefault="00000000" w:rsidRPr="00000000" w14:paraId="0000018D">
            <w:pPr>
              <w:contextualSpacing w:val="0"/>
              <w:rPr/>
            </w:pPr>
            <w:r w:rsidDel="00000000" w:rsidR="00000000" w:rsidRPr="00000000">
              <w:rPr>
                <w:rtl w:val="0"/>
              </w:rPr>
            </w:r>
          </w:p>
        </w:tc>
      </w:tr>
      <w:tr>
        <w:trPr>
          <w:trHeight w:val="360" w:hRule="atLeast"/>
        </w:trPr>
        <w:tc>
          <w:tcPr/>
          <w:p w:rsidR="00000000" w:rsidDel="00000000" w:rsidP="00000000" w:rsidRDefault="00000000" w:rsidRPr="00000000" w14:paraId="0000018E">
            <w:pPr>
              <w:ind w:left="510" w:hanging="510"/>
              <w:contextualSpacing w:val="0"/>
              <w:rPr/>
            </w:pPr>
            <w:r w:rsidDel="00000000" w:rsidR="00000000" w:rsidRPr="00000000">
              <w:rPr>
                <w:rtl w:val="0"/>
              </w:rPr>
              <w:t xml:space="preserve">8. Do long names or addresses wrap properly? </w:t>
            </w:r>
          </w:p>
        </w:tc>
        <w:tc>
          <w:tcPr/>
          <w:p w:rsidR="00000000" w:rsidDel="00000000" w:rsidP="00000000" w:rsidRDefault="00000000" w:rsidRPr="00000000" w14:paraId="0000018F">
            <w:pPr>
              <w:contextualSpacing w:val="0"/>
              <w:rPr/>
            </w:pPr>
            <w:r w:rsidDel="00000000" w:rsidR="00000000" w:rsidRPr="00000000">
              <w:rPr>
                <w:rtl w:val="0"/>
              </w:rPr>
            </w:r>
          </w:p>
        </w:tc>
        <w:tc>
          <w:tcPr/>
          <w:p w:rsidR="00000000" w:rsidDel="00000000" w:rsidP="00000000" w:rsidRDefault="00000000" w:rsidRPr="00000000" w14:paraId="00000190">
            <w:pPr>
              <w:contextualSpacing w:val="0"/>
              <w:rPr/>
            </w:pPr>
            <w:r w:rsidDel="00000000" w:rsidR="00000000" w:rsidRPr="00000000">
              <w:rPr>
                <w:rtl w:val="0"/>
              </w:rPr>
            </w:r>
          </w:p>
        </w:tc>
        <w:tc>
          <w:tcPr/>
          <w:p w:rsidR="00000000" w:rsidDel="00000000" w:rsidP="00000000" w:rsidRDefault="00000000" w:rsidRPr="00000000" w14:paraId="00000191">
            <w:pPr>
              <w:contextualSpacing w:val="0"/>
              <w:rPr/>
            </w:pPr>
            <w:r w:rsidDel="00000000" w:rsidR="00000000" w:rsidRPr="00000000">
              <w:rPr>
                <w:rtl w:val="0"/>
              </w:rPr>
            </w:r>
          </w:p>
        </w:tc>
      </w:tr>
      <w:tr>
        <w:trPr>
          <w:trHeight w:val="360" w:hRule="atLeast"/>
        </w:trPr>
        <w:tc>
          <w:tcPr/>
          <w:p w:rsidR="00000000" w:rsidDel="00000000" w:rsidP="00000000" w:rsidRDefault="00000000" w:rsidRPr="00000000" w14:paraId="00000192">
            <w:pPr>
              <w:ind w:left="510" w:hanging="510"/>
              <w:contextualSpacing w:val="0"/>
              <w:rPr/>
            </w:pPr>
            <w:r w:rsidDel="00000000" w:rsidR="00000000" w:rsidRPr="00000000">
              <w:rPr>
                <w:rtl w:val="0"/>
              </w:rPr>
              <w:t xml:space="preserve">9. Is the correct window title displayed?</w:t>
            </w:r>
          </w:p>
        </w:tc>
        <w:tc>
          <w:tcPr/>
          <w:p w:rsidR="00000000" w:rsidDel="00000000" w:rsidP="00000000" w:rsidRDefault="00000000" w:rsidRPr="00000000" w14:paraId="00000193">
            <w:pPr>
              <w:contextualSpacing w:val="0"/>
              <w:rPr/>
            </w:pPr>
            <w:r w:rsidDel="00000000" w:rsidR="00000000" w:rsidRPr="00000000">
              <w:rPr>
                <w:rtl w:val="0"/>
              </w:rPr>
            </w:r>
          </w:p>
        </w:tc>
        <w:tc>
          <w:tcPr/>
          <w:p w:rsidR="00000000" w:rsidDel="00000000" w:rsidP="00000000" w:rsidRDefault="00000000" w:rsidRPr="00000000" w14:paraId="00000194">
            <w:pPr>
              <w:contextualSpacing w:val="0"/>
              <w:rPr/>
            </w:pPr>
            <w:r w:rsidDel="00000000" w:rsidR="00000000" w:rsidRPr="00000000">
              <w:rPr>
                <w:rtl w:val="0"/>
              </w:rPr>
            </w:r>
          </w:p>
        </w:tc>
        <w:tc>
          <w:tcPr/>
          <w:p w:rsidR="00000000" w:rsidDel="00000000" w:rsidP="00000000" w:rsidRDefault="00000000" w:rsidRPr="00000000" w14:paraId="00000195">
            <w:pPr>
              <w:contextualSpacing w:val="0"/>
              <w:rPr/>
            </w:pPr>
            <w:r w:rsidDel="00000000" w:rsidR="00000000" w:rsidRPr="00000000">
              <w:rPr>
                <w:rtl w:val="0"/>
              </w:rPr>
            </w:r>
          </w:p>
        </w:tc>
      </w:tr>
      <w:tr>
        <w:trPr>
          <w:trHeight w:val="360" w:hRule="atLeast"/>
        </w:trPr>
        <w:tc>
          <w:tcPr/>
          <w:p w:rsidR="00000000" w:rsidDel="00000000" w:rsidP="00000000" w:rsidRDefault="00000000" w:rsidRPr="00000000" w14:paraId="00000196">
            <w:pPr>
              <w:contextualSpacing w:val="0"/>
              <w:rPr/>
            </w:pPr>
            <w:r w:rsidDel="00000000" w:rsidR="00000000" w:rsidRPr="00000000">
              <w:rPr>
                <w:rtl w:val="0"/>
              </w:rPr>
            </w:r>
          </w:p>
        </w:tc>
        <w:tc>
          <w:tcPr/>
          <w:p w:rsidR="00000000" w:rsidDel="00000000" w:rsidP="00000000" w:rsidRDefault="00000000" w:rsidRPr="00000000" w14:paraId="00000197">
            <w:pPr>
              <w:contextualSpacing w:val="0"/>
              <w:rPr/>
            </w:pPr>
            <w:r w:rsidDel="00000000" w:rsidR="00000000" w:rsidRPr="00000000">
              <w:rPr>
                <w:rtl w:val="0"/>
              </w:rPr>
            </w:r>
          </w:p>
        </w:tc>
        <w:tc>
          <w:tcPr/>
          <w:p w:rsidR="00000000" w:rsidDel="00000000" w:rsidP="00000000" w:rsidRDefault="00000000" w:rsidRPr="00000000" w14:paraId="00000198">
            <w:pPr>
              <w:contextualSpacing w:val="0"/>
              <w:rPr/>
            </w:pPr>
            <w:r w:rsidDel="00000000" w:rsidR="00000000" w:rsidRPr="00000000">
              <w:rPr>
                <w:rtl w:val="0"/>
              </w:rPr>
            </w:r>
          </w:p>
        </w:tc>
        <w:tc>
          <w:tcPr/>
          <w:p w:rsidR="00000000" w:rsidDel="00000000" w:rsidP="00000000" w:rsidRDefault="00000000" w:rsidRPr="00000000" w14:paraId="00000199">
            <w:pPr>
              <w:contextualSpacing w:val="0"/>
              <w:rPr/>
            </w:pPr>
            <w:r w:rsidDel="00000000" w:rsidR="00000000" w:rsidRPr="00000000">
              <w:rPr>
                <w:rtl w:val="0"/>
              </w:rPr>
            </w:r>
          </w:p>
        </w:tc>
      </w:tr>
      <w:tr>
        <w:trPr>
          <w:trHeight w:val="360" w:hRule="atLeast"/>
        </w:trPr>
        <w:tc>
          <w:tcPr/>
          <w:p w:rsidR="00000000" w:rsidDel="00000000" w:rsidP="00000000" w:rsidRDefault="00000000" w:rsidRPr="00000000" w14:paraId="0000019A">
            <w:pPr>
              <w:contextualSpacing w:val="0"/>
              <w:rPr/>
            </w:pPr>
            <w:r w:rsidDel="00000000" w:rsidR="00000000" w:rsidRPr="00000000">
              <w:rPr>
                <w:rtl w:val="0"/>
              </w:rPr>
            </w:r>
          </w:p>
        </w:tc>
        <w:tc>
          <w:tcPr/>
          <w:p w:rsidR="00000000" w:rsidDel="00000000" w:rsidP="00000000" w:rsidRDefault="00000000" w:rsidRPr="00000000" w14:paraId="0000019B">
            <w:pPr>
              <w:contextualSpacing w:val="0"/>
              <w:rPr/>
            </w:pPr>
            <w:r w:rsidDel="00000000" w:rsidR="00000000" w:rsidRPr="00000000">
              <w:rPr>
                <w:rtl w:val="0"/>
              </w:rPr>
            </w:r>
          </w:p>
        </w:tc>
        <w:tc>
          <w:tcPr/>
          <w:p w:rsidR="00000000" w:rsidDel="00000000" w:rsidP="00000000" w:rsidRDefault="00000000" w:rsidRPr="00000000" w14:paraId="0000019C">
            <w:pPr>
              <w:contextualSpacing w:val="0"/>
              <w:rPr/>
            </w:pPr>
            <w:r w:rsidDel="00000000" w:rsidR="00000000" w:rsidRPr="00000000">
              <w:rPr>
                <w:rtl w:val="0"/>
              </w:rPr>
            </w:r>
          </w:p>
        </w:tc>
        <w:tc>
          <w:tcPr/>
          <w:p w:rsidR="00000000" w:rsidDel="00000000" w:rsidP="00000000" w:rsidRDefault="00000000" w:rsidRPr="00000000" w14:paraId="0000019D">
            <w:pPr>
              <w:contextualSpacing w:val="0"/>
              <w:rPr/>
            </w:pPr>
            <w:r w:rsidDel="00000000" w:rsidR="00000000" w:rsidRPr="00000000">
              <w:rPr>
                <w:rtl w:val="0"/>
              </w:rPr>
            </w:r>
          </w:p>
        </w:tc>
      </w:tr>
      <w:tr>
        <w:trPr>
          <w:trHeight w:val="360" w:hRule="atLeast"/>
        </w:trPr>
        <w:tc>
          <w:tcPr/>
          <w:p w:rsidR="00000000" w:rsidDel="00000000" w:rsidP="00000000" w:rsidRDefault="00000000" w:rsidRPr="00000000" w14:paraId="0000019E">
            <w:pPr>
              <w:contextualSpacing w:val="0"/>
              <w:rPr/>
            </w:pPr>
            <w:r w:rsidDel="00000000" w:rsidR="00000000" w:rsidRPr="00000000">
              <w:rPr>
                <w:rtl w:val="0"/>
              </w:rPr>
            </w:r>
          </w:p>
        </w:tc>
        <w:tc>
          <w:tcPr/>
          <w:p w:rsidR="00000000" w:rsidDel="00000000" w:rsidP="00000000" w:rsidRDefault="00000000" w:rsidRPr="00000000" w14:paraId="0000019F">
            <w:pPr>
              <w:contextualSpacing w:val="0"/>
              <w:rPr/>
            </w:pPr>
            <w:r w:rsidDel="00000000" w:rsidR="00000000" w:rsidRPr="00000000">
              <w:rPr>
                <w:rtl w:val="0"/>
              </w:rPr>
            </w:r>
          </w:p>
        </w:tc>
        <w:tc>
          <w:tcPr/>
          <w:p w:rsidR="00000000" w:rsidDel="00000000" w:rsidP="00000000" w:rsidRDefault="00000000" w:rsidRPr="00000000" w14:paraId="000001A0">
            <w:pPr>
              <w:contextualSpacing w:val="0"/>
              <w:rPr/>
            </w:pPr>
            <w:r w:rsidDel="00000000" w:rsidR="00000000" w:rsidRPr="00000000">
              <w:rPr>
                <w:rtl w:val="0"/>
              </w:rPr>
            </w:r>
          </w:p>
        </w:tc>
        <w:tc>
          <w:tcPr/>
          <w:p w:rsidR="00000000" w:rsidDel="00000000" w:rsidP="00000000" w:rsidRDefault="00000000" w:rsidRPr="00000000" w14:paraId="000001A1">
            <w:pPr>
              <w:contextualSpacing w:val="0"/>
              <w:rPr/>
            </w:pPr>
            <w:r w:rsidDel="00000000" w:rsidR="00000000" w:rsidRPr="00000000">
              <w:rPr>
                <w:rtl w:val="0"/>
              </w:rPr>
            </w:r>
          </w:p>
        </w:tc>
      </w:tr>
      <w:tr>
        <w:trPr>
          <w:trHeight w:val="360" w:hRule="atLeast"/>
        </w:trPr>
        <w:tc>
          <w:tcPr/>
          <w:p w:rsidR="00000000" w:rsidDel="00000000" w:rsidP="00000000" w:rsidRDefault="00000000" w:rsidRPr="00000000" w14:paraId="000001A2">
            <w:pPr>
              <w:contextualSpacing w:val="0"/>
              <w:rPr/>
            </w:pPr>
            <w:r w:rsidDel="00000000" w:rsidR="00000000" w:rsidRPr="00000000">
              <w:rPr>
                <w:rtl w:val="0"/>
              </w:rPr>
            </w:r>
          </w:p>
        </w:tc>
        <w:tc>
          <w:tcPr/>
          <w:p w:rsidR="00000000" w:rsidDel="00000000" w:rsidP="00000000" w:rsidRDefault="00000000" w:rsidRPr="00000000" w14:paraId="000001A3">
            <w:pPr>
              <w:contextualSpacing w:val="0"/>
              <w:rPr/>
            </w:pPr>
            <w:r w:rsidDel="00000000" w:rsidR="00000000" w:rsidRPr="00000000">
              <w:rPr>
                <w:rtl w:val="0"/>
              </w:rPr>
            </w:r>
          </w:p>
        </w:tc>
        <w:tc>
          <w:tcPr/>
          <w:p w:rsidR="00000000" w:rsidDel="00000000" w:rsidP="00000000" w:rsidRDefault="00000000" w:rsidRPr="00000000" w14:paraId="000001A4">
            <w:pPr>
              <w:contextualSpacing w:val="0"/>
              <w:rPr/>
            </w:pPr>
            <w:r w:rsidDel="00000000" w:rsidR="00000000" w:rsidRPr="00000000">
              <w:rPr>
                <w:rtl w:val="0"/>
              </w:rPr>
            </w:r>
          </w:p>
        </w:tc>
        <w:tc>
          <w:tcPr/>
          <w:p w:rsidR="00000000" w:rsidDel="00000000" w:rsidP="00000000" w:rsidRDefault="00000000" w:rsidRPr="00000000" w14:paraId="000001A5">
            <w:pPr>
              <w:contextualSpacing w:val="0"/>
              <w:rPr/>
            </w:pPr>
            <w:r w:rsidDel="00000000" w:rsidR="00000000" w:rsidRPr="00000000">
              <w:rPr>
                <w:rtl w:val="0"/>
              </w:rPr>
            </w:r>
          </w:p>
        </w:tc>
      </w:tr>
      <w:tr>
        <w:trPr>
          <w:trHeight w:val="360" w:hRule="atLeast"/>
        </w:trPr>
        <w:tc>
          <w:tcPr/>
          <w:p w:rsidR="00000000" w:rsidDel="00000000" w:rsidP="00000000" w:rsidRDefault="00000000" w:rsidRPr="00000000" w14:paraId="000001A6">
            <w:pPr>
              <w:contextualSpacing w:val="0"/>
              <w:rPr/>
            </w:pPr>
            <w:r w:rsidDel="00000000" w:rsidR="00000000" w:rsidRPr="00000000">
              <w:rPr>
                <w:rtl w:val="0"/>
              </w:rPr>
            </w:r>
          </w:p>
        </w:tc>
        <w:tc>
          <w:tcPr/>
          <w:p w:rsidR="00000000" w:rsidDel="00000000" w:rsidP="00000000" w:rsidRDefault="00000000" w:rsidRPr="00000000" w14:paraId="000001A7">
            <w:pPr>
              <w:contextualSpacing w:val="0"/>
              <w:rPr/>
            </w:pPr>
            <w:r w:rsidDel="00000000" w:rsidR="00000000" w:rsidRPr="00000000">
              <w:rPr>
                <w:rtl w:val="0"/>
              </w:rPr>
            </w:r>
          </w:p>
        </w:tc>
        <w:tc>
          <w:tcPr/>
          <w:p w:rsidR="00000000" w:rsidDel="00000000" w:rsidP="00000000" w:rsidRDefault="00000000" w:rsidRPr="00000000" w14:paraId="000001A8">
            <w:pPr>
              <w:contextualSpacing w:val="0"/>
              <w:rPr/>
            </w:pPr>
            <w:r w:rsidDel="00000000" w:rsidR="00000000" w:rsidRPr="00000000">
              <w:rPr>
                <w:rtl w:val="0"/>
              </w:rPr>
            </w:r>
          </w:p>
        </w:tc>
        <w:tc>
          <w:tcPr/>
          <w:p w:rsidR="00000000" w:rsidDel="00000000" w:rsidP="00000000" w:rsidRDefault="00000000" w:rsidRPr="00000000" w14:paraId="000001A9">
            <w:pPr>
              <w:contextualSpacing w:val="0"/>
              <w:rPr/>
            </w:pPr>
            <w:r w:rsidDel="00000000" w:rsidR="00000000" w:rsidRPr="00000000">
              <w:rPr>
                <w:rtl w:val="0"/>
              </w:rPr>
            </w:r>
          </w:p>
        </w:tc>
      </w:tr>
    </w:tbl>
    <w:p w:rsidR="00000000" w:rsidDel="00000000" w:rsidP="00000000" w:rsidRDefault="00000000" w:rsidRPr="00000000" w14:paraId="000001AA">
      <w:pPr>
        <w:contextualSpacing w:val="0"/>
        <w:rPr/>
      </w:pPr>
      <w:r w:rsidDel="00000000" w:rsidR="00000000" w:rsidRPr="00000000">
        <w:rPr>
          <w:rtl w:val="0"/>
        </w:rPr>
      </w:r>
    </w:p>
    <w:p w:rsidR="00000000" w:rsidDel="00000000" w:rsidP="00000000" w:rsidRDefault="00000000" w:rsidRPr="00000000" w14:paraId="000001AB">
      <w:pPr>
        <w:contextualSpacing w:val="0"/>
        <w:rPr/>
      </w:pPr>
      <w:r w:rsidDel="00000000" w:rsidR="00000000" w:rsidRPr="00000000">
        <w:rPr>
          <w:rtl w:val="0"/>
        </w:rPr>
        <w:t xml:space="preserve">Comments: ___________________________________________________________________________</w:t>
      </w:r>
    </w:p>
    <w:p w:rsidR="00000000" w:rsidDel="00000000" w:rsidP="00000000" w:rsidRDefault="00000000" w:rsidRPr="00000000" w14:paraId="000001AC">
      <w:pPr>
        <w:contextualSpacing w:val="0"/>
        <w:rPr/>
      </w:pPr>
      <w:r w:rsidDel="00000000" w:rsidR="00000000" w:rsidRPr="00000000">
        <w:rPr>
          <w:rtl w:val="0"/>
        </w:rPr>
      </w:r>
    </w:p>
    <w:p w:rsidR="00000000" w:rsidDel="00000000" w:rsidP="00000000" w:rsidRDefault="00000000" w:rsidRPr="00000000" w14:paraId="000001AD">
      <w:pPr>
        <w:contextualSpacing w:val="0"/>
        <w:rPr/>
      </w:pPr>
      <w:r w:rsidDel="00000000" w:rsidR="00000000" w:rsidRPr="00000000">
        <w:rPr>
          <w:rtl w:val="0"/>
        </w:rPr>
        <w:t xml:space="preserve">_____________________________________________________________________________________</w:t>
      </w:r>
    </w:p>
    <w:p w:rsidR="00000000" w:rsidDel="00000000" w:rsidP="00000000" w:rsidRDefault="00000000" w:rsidRPr="00000000" w14:paraId="000001AE">
      <w:pPr>
        <w:contextualSpacing w:val="0"/>
        <w:rPr/>
      </w:pPr>
      <w:r w:rsidDel="00000000" w:rsidR="00000000" w:rsidRPr="00000000">
        <w:rPr>
          <w:rtl w:val="0"/>
        </w:rPr>
      </w:r>
    </w:p>
    <w:p w:rsidR="00000000" w:rsidDel="00000000" w:rsidP="00000000" w:rsidRDefault="00000000" w:rsidRPr="00000000" w14:paraId="000001AF">
      <w:pPr>
        <w:contextualSpacing w:val="0"/>
        <w:rPr/>
      </w:pPr>
      <w:r w:rsidDel="00000000" w:rsidR="00000000" w:rsidRPr="00000000">
        <w:rPr>
          <w:rtl w:val="0"/>
        </w:rPr>
        <w:t xml:space="preserve">_____________________________________________________________________________________</w:t>
      </w:r>
    </w:p>
    <w:p w:rsidR="00000000" w:rsidDel="00000000" w:rsidP="00000000" w:rsidRDefault="00000000" w:rsidRPr="00000000" w14:paraId="000001B0">
      <w:pPr>
        <w:contextualSpacing w:val="0"/>
        <w:rPr/>
      </w:pPr>
      <w:r w:rsidDel="00000000" w:rsidR="00000000" w:rsidRPr="00000000">
        <w:rPr>
          <w:rtl w:val="0"/>
        </w:rPr>
      </w:r>
    </w:p>
    <w:p w:rsidR="00000000" w:rsidDel="00000000" w:rsidP="00000000" w:rsidRDefault="00000000" w:rsidRPr="00000000" w14:paraId="000001B1">
      <w:pPr>
        <w:contextualSpacing w:val="0"/>
        <w:rPr/>
      </w:pPr>
      <w:r w:rsidDel="00000000" w:rsidR="00000000" w:rsidRPr="00000000">
        <w:rPr>
          <w:rtl w:val="0"/>
        </w:rPr>
        <w:t xml:space="preserve">_____________________________________________________________________________________</w:t>
      </w:r>
    </w:p>
    <w:p w:rsidR="00000000" w:rsidDel="00000000" w:rsidP="00000000" w:rsidRDefault="00000000" w:rsidRPr="00000000" w14:paraId="000001B2">
      <w:pPr>
        <w:contextualSpacing w:val="0"/>
        <w:rPr/>
      </w:pPr>
      <w:r w:rsidDel="00000000" w:rsidR="00000000" w:rsidRPr="00000000">
        <w:rPr>
          <w:rtl w:val="0"/>
        </w:rPr>
        <w:br w:type="textWrapping"/>
      </w:r>
    </w:p>
    <w:p w:rsidR="00000000" w:rsidDel="00000000" w:rsidP="00000000" w:rsidRDefault="00000000" w:rsidRPr="00000000" w14:paraId="000001B3">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1B4">
      <w:pPr>
        <w:pStyle w:val="Heading2"/>
        <w:contextualSpacing w:val="0"/>
        <w:rPr>
          <w:b w:val="0"/>
          <w:color w:val="538135"/>
        </w:rPr>
      </w:pPr>
      <w:bookmarkStart w:colFirst="0" w:colLast="0" w:name="_26in1rg" w:id="12"/>
      <w:bookmarkEnd w:id="12"/>
      <w:r w:rsidDel="00000000" w:rsidR="00000000" w:rsidRPr="00000000">
        <w:rPr>
          <w:b w:val="0"/>
          <w:color w:val="538135"/>
          <w:rtl w:val="0"/>
        </w:rPr>
        <w:t xml:space="preserve">AS GENERAL MEMBER: UPDATE USER PROFILE</w:t>
      </w:r>
    </w:p>
    <w:p w:rsidR="00000000" w:rsidDel="00000000" w:rsidP="00000000" w:rsidRDefault="00000000" w:rsidRPr="00000000" w14:paraId="000001B5">
      <w:pPr>
        <w:tabs>
          <w:tab w:val="left" w:pos="1260"/>
        </w:tabs>
        <w:contextualSpacing w:val="0"/>
        <w:rPr>
          <w:b w:val="1"/>
        </w:rPr>
      </w:pPr>
      <w:r w:rsidDel="00000000" w:rsidR="00000000" w:rsidRPr="00000000">
        <w:rPr>
          <w:rtl w:val="0"/>
        </w:rPr>
      </w:r>
    </w:p>
    <w:p w:rsidR="00000000" w:rsidDel="00000000" w:rsidP="00000000" w:rsidRDefault="00000000" w:rsidRPr="00000000" w14:paraId="000001B6">
      <w:pPr>
        <w:tabs>
          <w:tab w:val="left" w:pos="1260"/>
        </w:tabs>
        <w:contextualSpacing w:val="0"/>
        <w:rPr>
          <w:b w:val="1"/>
        </w:rPr>
      </w:pPr>
      <w:commentRangeStart w:id="0"/>
      <w:commentRangeStart w:id="1"/>
      <w:r w:rsidDel="00000000" w:rsidR="00000000" w:rsidRPr="00000000">
        <w:rPr>
          <w:b w:val="1"/>
          <w:rtl w:val="0"/>
        </w:rPr>
        <w:t xml:space="preserve">Action: </w:t>
        <w:tab/>
      </w:r>
      <w:commentRangeEnd w:id="0"/>
      <w:r w:rsidDel="00000000" w:rsidR="00000000" w:rsidRPr="00000000">
        <w:commentReference w:id="0"/>
      </w:r>
      <w:commentRangeEnd w:id="1"/>
      <w:r w:rsidDel="00000000" w:rsidR="00000000" w:rsidRPr="00000000">
        <w:commentReference w:id="1"/>
      </w:r>
      <w:r w:rsidDel="00000000" w:rsidR="00000000" w:rsidRPr="00000000">
        <w:rPr>
          <w:b w:val="1"/>
          <w:rtl w:val="0"/>
        </w:rPr>
        <w:t xml:space="preserve">Search for member Vanessa Tingle</w:t>
      </w:r>
    </w:p>
    <w:p w:rsidR="00000000" w:rsidDel="00000000" w:rsidP="00000000" w:rsidRDefault="00000000" w:rsidRPr="00000000" w14:paraId="000001B7">
      <w:pPr>
        <w:tabs>
          <w:tab w:val="left" w:pos="1260"/>
        </w:tabs>
        <w:contextualSpacing w:val="0"/>
        <w:rPr>
          <w:b w:val="1"/>
        </w:rPr>
      </w:pPr>
      <w:r w:rsidDel="00000000" w:rsidR="00000000" w:rsidRPr="00000000">
        <w:rPr>
          <w:b w:val="1"/>
          <w:rtl w:val="0"/>
        </w:rPr>
        <w:tab/>
        <w:t xml:space="preserve">Change the current last name to Milford</w:t>
      </w:r>
    </w:p>
    <w:p w:rsidR="00000000" w:rsidDel="00000000" w:rsidP="00000000" w:rsidRDefault="00000000" w:rsidRPr="00000000" w14:paraId="000001B8">
      <w:pPr>
        <w:tabs>
          <w:tab w:val="left" w:pos="1260"/>
        </w:tabs>
        <w:contextualSpacing w:val="0"/>
        <w:rPr>
          <w:b w:val="1"/>
        </w:rPr>
      </w:pPr>
      <w:r w:rsidDel="00000000" w:rsidR="00000000" w:rsidRPr="00000000">
        <w:rPr>
          <w:b w:val="1"/>
          <w:rtl w:val="0"/>
        </w:rPr>
        <w:tab/>
      </w:r>
      <w:ins w:author="Luis Sanchez-Artu" w:id="0" w:date="2018-04-17T15:54:00Z">
        <w:r w:rsidDel="00000000" w:rsidR="00000000" w:rsidRPr="00000000">
          <w:rPr>
            <w:b w:val="1"/>
            <w:rtl w:val="0"/>
          </w:rPr>
          <w:t xml:space="preserve">Try to edit another profile as a regular user</w:t>
        </w:r>
      </w:ins>
      <w:r w:rsidDel="00000000" w:rsidR="00000000" w:rsidRPr="00000000">
        <w:rPr>
          <w:rtl w:val="0"/>
        </w:rPr>
      </w:r>
    </w:p>
    <w:p w:rsidR="00000000" w:rsidDel="00000000" w:rsidP="00000000" w:rsidRDefault="00000000" w:rsidRPr="00000000" w14:paraId="000001B9">
      <w:pPr>
        <w:contextualSpacing w:val="0"/>
        <w:rPr>
          <w:b w:val="1"/>
        </w:rPr>
      </w:pPr>
      <w:r w:rsidDel="00000000" w:rsidR="00000000" w:rsidRPr="00000000">
        <w:rPr>
          <w:b w:val="1"/>
          <w:rtl w:val="0"/>
        </w:rPr>
        <w:tab/>
      </w:r>
    </w:p>
    <w:p w:rsidR="00000000" w:rsidDel="00000000" w:rsidP="00000000" w:rsidRDefault="00000000" w:rsidRPr="00000000" w14:paraId="000001BA">
      <w:pPr>
        <w:contextualSpacing w:val="0"/>
        <w:rPr>
          <w:b w:val="1"/>
        </w:rPr>
      </w:pPr>
      <w:r w:rsidDel="00000000" w:rsidR="00000000" w:rsidRPr="00000000">
        <w:rPr>
          <w:b w:val="1"/>
          <w:rtl w:val="0"/>
        </w:rPr>
        <w:tab/>
        <w:t xml:space="preserve">          Add a son named Charles </w:t>
      </w:r>
    </w:p>
    <w:p w:rsidR="00000000" w:rsidDel="00000000" w:rsidP="00000000" w:rsidRDefault="00000000" w:rsidRPr="00000000" w14:paraId="000001BB">
      <w:pPr>
        <w:contextualSpacing w:val="0"/>
        <w:rPr>
          <w:b w:val="1"/>
        </w:rPr>
      </w:pPr>
      <w:r w:rsidDel="00000000" w:rsidR="00000000" w:rsidRPr="00000000">
        <w:rPr>
          <w:rtl w:val="0"/>
        </w:rPr>
      </w:r>
    </w:p>
    <w:tbl>
      <w:tblPr>
        <w:tblStyle w:val="Table9"/>
        <w:tblW w:w="9835.0" w:type="dxa"/>
        <w:jc w:val="left"/>
        <w:tblInd w:w="-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75"/>
        <w:gridCol w:w="8460"/>
        <w:tblGridChange w:id="0">
          <w:tblGrid>
            <w:gridCol w:w="1375"/>
            <w:gridCol w:w="8460"/>
          </w:tblGrid>
        </w:tblGridChange>
      </w:tblGrid>
      <w:tr>
        <w:trPr>
          <w:trHeight w:val="360" w:hRule="atLeast"/>
        </w:trPr>
        <w:tc>
          <w:tcPr/>
          <w:p w:rsidR="00000000" w:rsidDel="00000000" w:rsidP="00000000" w:rsidRDefault="00000000" w:rsidRPr="00000000" w14:paraId="000001BC">
            <w:pPr>
              <w:contextualSpacing w:val="0"/>
              <w:rPr>
                <w:b w:val="1"/>
              </w:rPr>
            </w:pPr>
            <w:r w:rsidDel="00000000" w:rsidR="00000000" w:rsidRPr="00000000">
              <w:rPr>
                <w:b w:val="1"/>
                <w:rtl w:val="0"/>
              </w:rPr>
              <w:t xml:space="preserve">Browser:</w:t>
            </w:r>
          </w:p>
        </w:tc>
        <w:tc>
          <w:tcPr/>
          <w:p w:rsidR="00000000" w:rsidDel="00000000" w:rsidP="00000000" w:rsidRDefault="00000000" w:rsidRPr="00000000" w14:paraId="000001BD">
            <w:pPr>
              <w:contextualSpacing w:val="0"/>
              <w:rPr>
                <w:b w:val="1"/>
              </w:rPr>
            </w:pPr>
            <w:r w:rsidDel="00000000" w:rsidR="00000000" w:rsidRPr="00000000">
              <w:rPr>
                <w:rtl w:val="0"/>
              </w:rPr>
            </w:r>
          </w:p>
        </w:tc>
      </w:tr>
      <w:tr>
        <w:trPr>
          <w:trHeight w:val="360" w:hRule="atLeast"/>
        </w:trPr>
        <w:tc>
          <w:tcPr/>
          <w:p w:rsidR="00000000" w:rsidDel="00000000" w:rsidP="00000000" w:rsidRDefault="00000000" w:rsidRPr="00000000" w14:paraId="000001BE">
            <w:pPr>
              <w:contextualSpacing w:val="0"/>
              <w:rPr>
                <w:b w:val="1"/>
              </w:rPr>
            </w:pPr>
            <w:r w:rsidDel="00000000" w:rsidR="00000000" w:rsidRPr="00000000">
              <w:rPr>
                <w:b w:val="1"/>
                <w:rtl w:val="0"/>
              </w:rPr>
              <w:t xml:space="preserve">Username:</w:t>
            </w:r>
          </w:p>
        </w:tc>
        <w:tc>
          <w:tcPr/>
          <w:p w:rsidR="00000000" w:rsidDel="00000000" w:rsidP="00000000" w:rsidRDefault="00000000" w:rsidRPr="00000000" w14:paraId="000001BF">
            <w:pPr>
              <w:contextualSpacing w:val="0"/>
              <w:rPr>
                <w:b w:val="1"/>
              </w:rPr>
            </w:pPr>
            <w:r w:rsidDel="00000000" w:rsidR="00000000" w:rsidRPr="00000000">
              <w:rPr>
                <w:rtl w:val="0"/>
              </w:rPr>
            </w:r>
          </w:p>
        </w:tc>
      </w:tr>
      <w:tr>
        <w:trPr>
          <w:trHeight w:val="360" w:hRule="atLeast"/>
        </w:trPr>
        <w:tc>
          <w:tcPr/>
          <w:p w:rsidR="00000000" w:rsidDel="00000000" w:rsidP="00000000" w:rsidRDefault="00000000" w:rsidRPr="00000000" w14:paraId="000001C0">
            <w:pPr>
              <w:contextualSpacing w:val="0"/>
              <w:rPr>
                <w:b w:val="1"/>
              </w:rPr>
            </w:pPr>
            <w:r w:rsidDel="00000000" w:rsidR="00000000" w:rsidRPr="00000000">
              <w:rPr>
                <w:b w:val="1"/>
                <w:rtl w:val="0"/>
              </w:rPr>
              <w:t xml:space="preserve">Password:</w:t>
            </w:r>
          </w:p>
        </w:tc>
        <w:tc>
          <w:tcPr/>
          <w:p w:rsidR="00000000" w:rsidDel="00000000" w:rsidP="00000000" w:rsidRDefault="00000000" w:rsidRPr="00000000" w14:paraId="000001C1">
            <w:pPr>
              <w:contextualSpacing w:val="0"/>
              <w:rPr>
                <w:b w:val="1"/>
              </w:rPr>
            </w:pPr>
            <w:r w:rsidDel="00000000" w:rsidR="00000000" w:rsidRPr="00000000">
              <w:rPr>
                <w:rtl w:val="0"/>
              </w:rPr>
            </w:r>
          </w:p>
        </w:tc>
      </w:tr>
      <w:tr>
        <w:trPr>
          <w:trHeight w:val="360" w:hRule="atLeast"/>
        </w:trPr>
        <w:tc>
          <w:tcPr/>
          <w:p w:rsidR="00000000" w:rsidDel="00000000" w:rsidP="00000000" w:rsidRDefault="00000000" w:rsidRPr="00000000" w14:paraId="000001C2">
            <w:pPr>
              <w:contextualSpacing w:val="0"/>
              <w:rPr>
                <w:b w:val="1"/>
              </w:rPr>
            </w:pPr>
            <w:r w:rsidDel="00000000" w:rsidR="00000000" w:rsidRPr="00000000">
              <w:rPr>
                <w:b w:val="1"/>
                <w:rtl w:val="0"/>
              </w:rPr>
              <w:t xml:space="preserve">URL:</w:t>
            </w:r>
          </w:p>
        </w:tc>
        <w:tc>
          <w:tcPr/>
          <w:p w:rsidR="00000000" w:rsidDel="00000000" w:rsidP="00000000" w:rsidRDefault="00000000" w:rsidRPr="00000000" w14:paraId="000001C3">
            <w:pPr>
              <w:contextualSpacing w:val="0"/>
              <w:rPr>
                <w:b w:val="1"/>
              </w:rPr>
            </w:pPr>
            <w:r w:rsidDel="00000000" w:rsidR="00000000" w:rsidRPr="00000000">
              <w:rPr>
                <w:rtl w:val="0"/>
              </w:rPr>
            </w:r>
          </w:p>
        </w:tc>
      </w:tr>
    </w:tbl>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tbl>
      <w:tblPr>
        <w:tblStyle w:val="Table10"/>
        <w:tblW w:w="983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65"/>
        <w:gridCol w:w="1125"/>
        <w:gridCol w:w="720"/>
        <w:gridCol w:w="1525"/>
        <w:tblGridChange w:id="0">
          <w:tblGrid>
            <w:gridCol w:w="6465"/>
            <w:gridCol w:w="1125"/>
            <w:gridCol w:w="720"/>
            <w:gridCol w:w="1525"/>
          </w:tblGrid>
        </w:tblGridChange>
      </w:tblGrid>
      <w:tr>
        <w:trPr>
          <w:trHeight w:val="360" w:hRule="atLeast"/>
        </w:trPr>
        <w:tc>
          <w:tcPr/>
          <w:p w:rsidR="00000000" w:rsidDel="00000000" w:rsidP="00000000" w:rsidRDefault="00000000" w:rsidRPr="00000000" w14:paraId="000001C5">
            <w:pPr>
              <w:contextualSpacing w:val="0"/>
              <w:rPr/>
            </w:pPr>
            <w:r w:rsidDel="00000000" w:rsidR="00000000" w:rsidRPr="00000000">
              <w:rPr>
                <w:rtl w:val="0"/>
              </w:rPr>
            </w:r>
          </w:p>
        </w:tc>
        <w:tc>
          <w:tcPr/>
          <w:p w:rsidR="00000000" w:rsidDel="00000000" w:rsidP="00000000" w:rsidRDefault="00000000" w:rsidRPr="00000000" w14:paraId="000001C6">
            <w:pPr>
              <w:contextualSpacing w:val="0"/>
              <w:rPr/>
            </w:pPr>
            <w:r w:rsidDel="00000000" w:rsidR="00000000" w:rsidRPr="00000000">
              <w:rPr>
                <w:rtl w:val="0"/>
              </w:rPr>
              <w:t xml:space="preserve">Pass/Fail</w:t>
            </w:r>
          </w:p>
        </w:tc>
        <w:tc>
          <w:tcPr/>
          <w:p w:rsidR="00000000" w:rsidDel="00000000" w:rsidP="00000000" w:rsidRDefault="00000000" w:rsidRPr="00000000" w14:paraId="000001C7">
            <w:pPr>
              <w:contextualSpacing w:val="0"/>
              <w:rPr/>
            </w:pPr>
            <w:r w:rsidDel="00000000" w:rsidR="00000000" w:rsidRPr="00000000">
              <w:rPr>
                <w:rtl w:val="0"/>
              </w:rPr>
              <w:t xml:space="preserve">Date</w:t>
            </w:r>
          </w:p>
        </w:tc>
        <w:tc>
          <w:tcPr/>
          <w:p w:rsidR="00000000" w:rsidDel="00000000" w:rsidP="00000000" w:rsidRDefault="00000000" w:rsidRPr="00000000" w14:paraId="000001C8">
            <w:pPr>
              <w:contextualSpacing w:val="0"/>
              <w:rPr/>
            </w:pPr>
            <w:r w:rsidDel="00000000" w:rsidR="00000000" w:rsidRPr="00000000">
              <w:rPr>
                <w:rtl w:val="0"/>
              </w:rPr>
              <w:t xml:space="preserve">Initials</w:t>
            </w:r>
          </w:p>
        </w:tc>
      </w:tr>
      <w:tr>
        <w:trPr>
          <w:trHeight w:val="360" w:hRule="atLeast"/>
        </w:trPr>
        <w:tc>
          <w:tcPr/>
          <w:p w:rsidR="00000000" w:rsidDel="00000000" w:rsidP="00000000" w:rsidRDefault="00000000" w:rsidRPr="00000000" w14:paraId="000001C9">
            <w:pPr>
              <w:contextualSpacing w:val="0"/>
              <w:rPr/>
            </w:pPr>
            <w:r w:rsidDel="00000000" w:rsidR="00000000" w:rsidRPr="00000000">
              <w:rPr>
                <w:rtl w:val="0"/>
              </w:rPr>
              <w:t xml:space="preserve">1. Are all buttons and graphics lined up with the wireframe plan?</w:t>
            </w:r>
          </w:p>
        </w:tc>
        <w:tc>
          <w:tcPr/>
          <w:p w:rsidR="00000000" w:rsidDel="00000000" w:rsidP="00000000" w:rsidRDefault="00000000" w:rsidRPr="00000000" w14:paraId="000001CA">
            <w:pPr>
              <w:contextualSpacing w:val="0"/>
              <w:rPr/>
            </w:pPr>
            <w:r w:rsidDel="00000000" w:rsidR="00000000" w:rsidRPr="00000000">
              <w:rPr>
                <w:rtl w:val="0"/>
              </w:rPr>
            </w:r>
          </w:p>
        </w:tc>
        <w:tc>
          <w:tcPr/>
          <w:p w:rsidR="00000000" w:rsidDel="00000000" w:rsidP="00000000" w:rsidRDefault="00000000" w:rsidRPr="00000000" w14:paraId="000001CB">
            <w:pPr>
              <w:contextualSpacing w:val="0"/>
              <w:rPr/>
            </w:pPr>
            <w:r w:rsidDel="00000000" w:rsidR="00000000" w:rsidRPr="00000000">
              <w:rPr>
                <w:rtl w:val="0"/>
              </w:rPr>
            </w:r>
          </w:p>
        </w:tc>
        <w:tc>
          <w:tcPr/>
          <w:p w:rsidR="00000000" w:rsidDel="00000000" w:rsidP="00000000" w:rsidRDefault="00000000" w:rsidRPr="00000000" w14:paraId="000001CC">
            <w:pPr>
              <w:contextualSpacing w:val="0"/>
              <w:rPr/>
            </w:pPr>
            <w:r w:rsidDel="00000000" w:rsidR="00000000" w:rsidRPr="00000000">
              <w:rPr>
                <w:rtl w:val="0"/>
              </w:rPr>
            </w:r>
          </w:p>
        </w:tc>
      </w:tr>
      <w:tr>
        <w:trPr>
          <w:trHeight w:val="360" w:hRule="atLeast"/>
        </w:trPr>
        <w:tc>
          <w:tcPr/>
          <w:p w:rsidR="00000000" w:rsidDel="00000000" w:rsidP="00000000" w:rsidRDefault="00000000" w:rsidRPr="00000000" w14:paraId="000001CD">
            <w:pPr>
              <w:contextualSpacing w:val="0"/>
              <w:rPr/>
            </w:pPr>
            <w:r w:rsidDel="00000000" w:rsidR="00000000" w:rsidRPr="00000000">
              <w:rPr>
                <w:rtl w:val="0"/>
              </w:rPr>
              <w:t xml:space="preserve">2. Is the background color correct and consistent?</w:t>
            </w:r>
          </w:p>
        </w:tc>
        <w:tc>
          <w:tcPr/>
          <w:p w:rsidR="00000000" w:rsidDel="00000000" w:rsidP="00000000" w:rsidRDefault="00000000" w:rsidRPr="00000000" w14:paraId="000001CE">
            <w:pPr>
              <w:contextualSpacing w:val="0"/>
              <w:rPr/>
            </w:pPr>
            <w:r w:rsidDel="00000000" w:rsidR="00000000" w:rsidRPr="00000000">
              <w:rPr>
                <w:rtl w:val="0"/>
              </w:rPr>
            </w:r>
          </w:p>
        </w:tc>
        <w:tc>
          <w:tcPr/>
          <w:p w:rsidR="00000000" w:rsidDel="00000000" w:rsidP="00000000" w:rsidRDefault="00000000" w:rsidRPr="00000000" w14:paraId="000001CF">
            <w:pPr>
              <w:contextualSpacing w:val="0"/>
              <w:rPr/>
            </w:pPr>
            <w:r w:rsidDel="00000000" w:rsidR="00000000" w:rsidRPr="00000000">
              <w:rPr>
                <w:rtl w:val="0"/>
              </w:rPr>
            </w:r>
          </w:p>
        </w:tc>
        <w:tc>
          <w:tcPr/>
          <w:p w:rsidR="00000000" w:rsidDel="00000000" w:rsidP="00000000" w:rsidRDefault="00000000" w:rsidRPr="00000000" w14:paraId="000001D0">
            <w:pPr>
              <w:contextualSpacing w:val="0"/>
              <w:rPr/>
            </w:pPr>
            <w:r w:rsidDel="00000000" w:rsidR="00000000" w:rsidRPr="00000000">
              <w:rPr>
                <w:rtl w:val="0"/>
              </w:rPr>
            </w:r>
          </w:p>
        </w:tc>
      </w:tr>
      <w:tr>
        <w:trPr>
          <w:trHeight w:val="360" w:hRule="atLeast"/>
        </w:trPr>
        <w:tc>
          <w:tcPr/>
          <w:p w:rsidR="00000000" w:rsidDel="00000000" w:rsidP="00000000" w:rsidRDefault="00000000" w:rsidRPr="00000000" w14:paraId="000001D1">
            <w:pPr>
              <w:contextualSpacing w:val="0"/>
              <w:rPr/>
            </w:pPr>
            <w:r w:rsidDel="00000000" w:rsidR="00000000" w:rsidRPr="00000000">
              <w:rPr>
                <w:rtl w:val="0"/>
              </w:rPr>
              <w:t xml:space="preserve">3. Are all fields available for editing? </w:t>
            </w:r>
          </w:p>
        </w:tc>
        <w:tc>
          <w:tcPr/>
          <w:p w:rsidR="00000000" w:rsidDel="00000000" w:rsidP="00000000" w:rsidRDefault="00000000" w:rsidRPr="00000000" w14:paraId="000001D2">
            <w:pPr>
              <w:contextualSpacing w:val="0"/>
              <w:rPr/>
            </w:pPr>
            <w:r w:rsidDel="00000000" w:rsidR="00000000" w:rsidRPr="00000000">
              <w:rPr>
                <w:rtl w:val="0"/>
              </w:rPr>
            </w:r>
          </w:p>
        </w:tc>
        <w:tc>
          <w:tcPr/>
          <w:p w:rsidR="00000000" w:rsidDel="00000000" w:rsidP="00000000" w:rsidRDefault="00000000" w:rsidRPr="00000000" w14:paraId="000001D3">
            <w:pPr>
              <w:contextualSpacing w:val="0"/>
              <w:rPr/>
            </w:pPr>
            <w:r w:rsidDel="00000000" w:rsidR="00000000" w:rsidRPr="00000000">
              <w:rPr>
                <w:rtl w:val="0"/>
              </w:rPr>
            </w:r>
          </w:p>
        </w:tc>
        <w:tc>
          <w:tcPr/>
          <w:p w:rsidR="00000000" w:rsidDel="00000000" w:rsidP="00000000" w:rsidRDefault="00000000" w:rsidRPr="00000000" w14:paraId="000001D4">
            <w:pPr>
              <w:contextualSpacing w:val="0"/>
              <w:rPr/>
            </w:pPr>
            <w:r w:rsidDel="00000000" w:rsidR="00000000" w:rsidRPr="00000000">
              <w:rPr>
                <w:rtl w:val="0"/>
              </w:rPr>
            </w:r>
          </w:p>
        </w:tc>
      </w:tr>
      <w:tr>
        <w:trPr>
          <w:trHeight w:val="360" w:hRule="atLeast"/>
        </w:trPr>
        <w:tc>
          <w:tcPr/>
          <w:p w:rsidR="00000000" w:rsidDel="00000000" w:rsidP="00000000" w:rsidRDefault="00000000" w:rsidRPr="00000000" w14:paraId="000001D5">
            <w:pPr>
              <w:contextualSpacing w:val="0"/>
              <w:rPr/>
            </w:pPr>
            <w:r w:rsidDel="00000000" w:rsidR="00000000" w:rsidRPr="00000000">
              <w:rPr>
                <w:rtl w:val="0"/>
              </w:rPr>
              <w:t xml:space="preserve">4. Are the default fields unavailable for editing? (Line name, Year of Initiation, first name, Last name) </w:t>
            </w:r>
          </w:p>
        </w:tc>
        <w:tc>
          <w:tcPr/>
          <w:p w:rsidR="00000000" w:rsidDel="00000000" w:rsidP="00000000" w:rsidRDefault="00000000" w:rsidRPr="00000000" w14:paraId="000001D6">
            <w:pPr>
              <w:contextualSpacing w:val="0"/>
              <w:rPr/>
            </w:pPr>
            <w:r w:rsidDel="00000000" w:rsidR="00000000" w:rsidRPr="00000000">
              <w:rPr>
                <w:rtl w:val="0"/>
              </w:rPr>
            </w:r>
          </w:p>
        </w:tc>
        <w:tc>
          <w:tcPr/>
          <w:p w:rsidR="00000000" w:rsidDel="00000000" w:rsidP="00000000" w:rsidRDefault="00000000" w:rsidRPr="00000000" w14:paraId="000001D7">
            <w:pPr>
              <w:contextualSpacing w:val="0"/>
              <w:rPr/>
            </w:pPr>
            <w:r w:rsidDel="00000000" w:rsidR="00000000" w:rsidRPr="00000000">
              <w:rPr>
                <w:rtl w:val="0"/>
              </w:rPr>
            </w:r>
          </w:p>
        </w:tc>
        <w:tc>
          <w:tcPr/>
          <w:p w:rsidR="00000000" w:rsidDel="00000000" w:rsidP="00000000" w:rsidRDefault="00000000" w:rsidRPr="00000000" w14:paraId="000001D8">
            <w:pPr>
              <w:contextualSpacing w:val="0"/>
              <w:rPr/>
            </w:pPr>
            <w:r w:rsidDel="00000000" w:rsidR="00000000" w:rsidRPr="00000000">
              <w:rPr>
                <w:rtl w:val="0"/>
              </w:rPr>
            </w:r>
          </w:p>
        </w:tc>
      </w:tr>
      <w:tr>
        <w:trPr>
          <w:trHeight w:val="360" w:hRule="atLeast"/>
        </w:trPr>
        <w:tc>
          <w:tcPr/>
          <w:p w:rsidR="00000000" w:rsidDel="00000000" w:rsidP="00000000" w:rsidRDefault="00000000" w:rsidRPr="00000000" w14:paraId="000001D9">
            <w:pPr>
              <w:contextualSpacing w:val="0"/>
              <w:rPr/>
            </w:pPr>
            <w:r w:rsidDel="00000000" w:rsidR="00000000" w:rsidRPr="00000000">
              <w:rPr>
                <w:rtl w:val="0"/>
              </w:rPr>
              <w:t xml:space="preserve">5. Is the correct window title displayed?</w:t>
            </w:r>
          </w:p>
        </w:tc>
        <w:tc>
          <w:tcPr/>
          <w:p w:rsidR="00000000" w:rsidDel="00000000" w:rsidP="00000000" w:rsidRDefault="00000000" w:rsidRPr="00000000" w14:paraId="000001DA">
            <w:pPr>
              <w:contextualSpacing w:val="0"/>
              <w:rPr/>
            </w:pPr>
            <w:r w:rsidDel="00000000" w:rsidR="00000000" w:rsidRPr="00000000">
              <w:rPr>
                <w:rtl w:val="0"/>
              </w:rPr>
            </w:r>
          </w:p>
        </w:tc>
        <w:tc>
          <w:tcPr/>
          <w:p w:rsidR="00000000" w:rsidDel="00000000" w:rsidP="00000000" w:rsidRDefault="00000000" w:rsidRPr="00000000" w14:paraId="000001DB">
            <w:pPr>
              <w:contextualSpacing w:val="0"/>
              <w:rPr/>
            </w:pPr>
            <w:r w:rsidDel="00000000" w:rsidR="00000000" w:rsidRPr="00000000">
              <w:rPr>
                <w:rtl w:val="0"/>
              </w:rPr>
            </w:r>
          </w:p>
        </w:tc>
        <w:tc>
          <w:tcPr/>
          <w:p w:rsidR="00000000" w:rsidDel="00000000" w:rsidP="00000000" w:rsidRDefault="00000000" w:rsidRPr="00000000" w14:paraId="000001DC">
            <w:pPr>
              <w:contextualSpacing w:val="0"/>
              <w:rPr/>
            </w:pPr>
            <w:r w:rsidDel="00000000" w:rsidR="00000000" w:rsidRPr="00000000">
              <w:rPr>
                <w:rtl w:val="0"/>
              </w:rPr>
            </w:r>
          </w:p>
        </w:tc>
      </w:tr>
      <w:tr>
        <w:trPr>
          <w:trHeight w:val="360" w:hRule="atLeast"/>
        </w:trPr>
        <w:tc>
          <w:tcPr/>
          <w:p w:rsidR="00000000" w:rsidDel="00000000" w:rsidP="00000000" w:rsidRDefault="00000000" w:rsidRPr="00000000" w14:paraId="000001DD">
            <w:pPr>
              <w:contextualSpacing w:val="0"/>
              <w:rPr/>
            </w:pPr>
            <w:r w:rsidDel="00000000" w:rsidR="00000000" w:rsidRPr="00000000">
              <w:rPr>
                <w:rtl w:val="0"/>
              </w:rPr>
              <w:t xml:space="preserve">6. Does the submit button return user to a summary page?</w:t>
            </w:r>
          </w:p>
        </w:tc>
        <w:tc>
          <w:tcPr/>
          <w:p w:rsidR="00000000" w:rsidDel="00000000" w:rsidP="00000000" w:rsidRDefault="00000000" w:rsidRPr="00000000" w14:paraId="000001DE">
            <w:pPr>
              <w:contextualSpacing w:val="0"/>
              <w:rPr/>
            </w:pPr>
            <w:r w:rsidDel="00000000" w:rsidR="00000000" w:rsidRPr="00000000">
              <w:rPr>
                <w:rtl w:val="0"/>
              </w:rPr>
            </w:r>
          </w:p>
        </w:tc>
        <w:tc>
          <w:tcPr/>
          <w:p w:rsidR="00000000" w:rsidDel="00000000" w:rsidP="00000000" w:rsidRDefault="00000000" w:rsidRPr="00000000" w14:paraId="000001DF">
            <w:pPr>
              <w:contextualSpacing w:val="0"/>
              <w:rPr/>
            </w:pPr>
            <w:r w:rsidDel="00000000" w:rsidR="00000000" w:rsidRPr="00000000">
              <w:rPr>
                <w:rtl w:val="0"/>
              </w:rPr>
            </w:r>
          </w:p>
        </w:tc>
        <w:tc>
          <w:tcPr/>
          <w:p w:rsidR="00000000" w:rsidDel="00000000" w:rsidP="00000000" w:rsidRDefault="00000000" w:rsidRPr="00000000" w14:paraId="000001E0">
            <w:pPr>
              <w:contextualSpacing w:val="0"/>
              <w:rPr/>
            </w:pPr>
            <w:r w:rsidDel="00000000" w:rsidR="00000000" w:rsidRPr="00000000">
              <w:rPr>
                <w:rtl w:val="0"/>
              </w:rPr>
            </w:r>
          </w:p>
        </w:tc>
      </w:tr>
      <w:tr>
        <w:trPr>
          <w:trHeight w:val="360" w:hRule="atLeast"/>
        </w:trPr>
        <w:tc>
          <w:tcPr/>
          <w:p w:rsidR="00000000" w:rsidDel="00000000" w:rsidP="00000000" w:rsidRDefault="00000000" w:rsidRPr="00000000" w14:paraId="000001E1">
            <w:pPr>
              <w:contextualSpacing w:val="0"/>
              <w:rPr/>
            </w:pPr>
            <w:r w:rsidDel="00000000" w:rsidR="00000000" w:rsidRPr="00000000">
              <w:rPr>
                <w:rtl w:val="0"/>
              </w:rPr>
            </w:r>
          </w:p>
        </w:tc>
        <w:tc>
          <w:tcPr/>
          <w:p w:rsidR="00000000" w:rsidDel="00000000" w:rsidP="00000000" w:rsidRDefault="00000000" w:rsidRPr="00000000" w14:paraId="000001E2">
            <w:pPr>
              <w:contextualSpacing w:val="0"/>
              <w:rPr/>
            </w:pPr>
            <w:r w:rsidDel="00000000" w:rsidR="00000000" w:rsidRPr="00000000">
              <w:rPr>
                <w:rtl w:val="0"/>
              </w:rPr>
            </w:r>
          </w:p>
        </w:tc>
        <w:tc>
          <w:tcPr/>
          <w:p w:rsidR="00000000" w:rsidDel="00000000" w:rsidP="00000000" w:rsidRDefault="00000000" w:rsidRPr="00000000" w14:paraId="000001E3">
            <w:pPr>
              <w:contextualSpacing w:val="0"/>
              <w:rPr/>
            </w:pPr>
            <w:r w:rsidDel="00000000" w:rsidR="00000000" w:rsidRPr="00000000">
              <w:rPr>
                <w:rtl w:val="0"/>
              </w:rPr>
            </w:r>
          </w:p>
        </w:tc>
        <w:tc>
          <w:tcPr/>
          <w:p w:rsidR="00000000" w:rsidDel="00000000" w:rsidP="00000000" w:rsidRDefault="00000000" w:rsidRPr="00000000" w14:paraId="000001E4">
            <w:pPr>
              <w:contextualSpacing w:val="0"/>
              <w:rPr/>
            </w:pPr>
            <w:r w:rsidDel="00000000" w:rsidR="00000000" w:rsidRPr="00000000">
              <w:rPr>
                <w:rtl w:val="0"/>
              </w:rPr>
            </w:r>
          </w:p>
        </w:tc>
      </w:tr>
      <w:tr>
        <w:trPr>
          <w:trHeight w:val="360" w:hRule="atLeast"/>
        </w:trPr>
        <w:tc>
          <w:tcPr/>
          <w:p w:rsidR="00000000" w:rsidDel="00000000" w:rsidP="00000000" w:rsidRDefault="00000000" w:rsidRPr="00000000" w14:paraId="000001E5">
            <w:pPr>
              <w:contextualSpacing w:val="0"/>
              <w:rPr/>
            </w:pPr>
            <w:r w:rsidDel="00000000" w:rsidR="00000000" w:rsidRPr="00000000">
              <w:rPr>
                <w:rtl w:val="0"/>
              </w:rPr>
            </w:r>
          </w:p>
        </w:tc>
        <w:tc>
          <w:tcPr/>
          <w:p w:rsidR="00000000" w:rsidDel="00000000" w:rsidP="00000000" w:rsidRDefault="00000000" w:rsidRPr="00000000" w14:paraId="000001E6">
            <w:pPr>
              <w:contextualSpacing w:val="0"/>
              <w:rPr/>
            </w:pPr>
            <w:r w:rsidDel="00000000" w:rsidR="00000000" w:rsidRPr="00000000">
              <w:rPr>
                <w:rtl w:val="0"/>
              </w:rPr>
            </w:r>
          </w:p>
        </w:tc>
        <w:tc>
          <w:tcPr/>
          <w:p w:rsidR="00000000" w:rsidDel="00000000" w:rsidP="00000000" w:rsidRDefault="00000000" w:rsidRPr="00000000" w14:paraId="000001E7">
            <w:pPr>
              <w:contextualSpacing w:val="0"/>
              <w:rPr/>
            </w:pPr>
            <w:r w:rsidDel="00000000" w:rsidR="00000000" w:rsidRPr="00000000">
              <w:rPr>
                <w:rtl w:val="0"/>
              </w:rPr>
            </w:r>
          </w:p>
        </w:tc>
        <w:tc>
          <w:tcPr/>
          <w:p w:rsidR="00000000" w:rsidDel="00000000" w:rsidP="00000000" w:rsidRDefault="00000000" w:rsidRPr="00000000" w14:paraId="000001E8">
            <w:pPr>
              <w:contextualSpacing w:val="0"/>
              <w:rPr/>
            </w:pPr>
            <w:r w:rsidDel="00000000" w:rsidR="00000000" w:rsidRPr="00000000">
              <w:rPr>
                <w:rtl w:val="0"/>
              </w:rPr>
            </w:r>
          </w:p>
        </w:tc>
      </w:tr>
      <w:tr>
        <w:trPr>
          <w:trHeight w:val="360" w:hRule="atLeast"/>
        </w:trPr>
        <w:tc>
          <w:tcPr/>
          <w:p w:rsidR="00000000" w:rsidDel="00000000" w:rsidP="00000000" w:rsidRDefault="00000000" w:rsidRPr="00000000" w14:paraId="000001E9">
            <w:pPr>
              <w:contextualSpacing w:val="0"/>
              <w:rPr/>
            </w:pPr>
            <w:r w:rsidDel="00000000" w:rsidR="00000000" w:rsidRPr="00000000">
              <w:rPr>
                <w:rtl w:val="0"/>
              </w:rPr>
            </w:r>
          </w:p>
        </w:tc>
        <w:tc>
          <w:tcPr/>
          <w:p w:rsidR="00000000" w:rsidDel="00000000" w:rsidP="00000000" w:rsidRDefault="00000000" w:rsidRPr="00000000" w14:paraId="000001EA">
            <w:pPr>
              <w:contextualSpacing w:val="0"/>
              <w:rPr/>
            </w:pPr>
            <w:r w:rsidDel="00000000" w:rsidR="00000000" w:rsidRPr="00000000">
              <w:rPr>
                <w:rtl w:val="0"/>
              </w:rPr>
            </w:r>
          </w:p>
        </w:tc>
        <w:tc>
          <w:tcPr/>
          <w:p w:rsidR="00000000" w:rsidDel="00000000" w:rsidP="00000000" w:rsidRDefault="00000000" w:rsidRPr="00000000" w14:paraId="000001EB">
            <w:pPr>
              <w:contextualSpacing w:val="0"/>
              <w:rPr/>
            </w:pPr>
            <w:r w:rsidDel="00000000" w:rsidR="00000000" w:rsidRPr="00000000">
              <w:rPr>
                <w:rtl w:val="0"/>
              </w:rPr>
            </w:r>
          </w:p>
        </w:tc>
        <w:tc>
          <w:tcPr/>
          <w:p w:rsidR="00000000" w:rsidDel="00000000" w:rsidP="00000000" w:rsidRDefault="00000000" w:rsidRPr="00000000" w14:paraId="000001EC">
            <w:pPr>
              <w:contextualSpacing w:val="0"/>
              <w:rPr/>
            </w:pPr>
            <w:r w:rsidDel="00000000" w:rsidR="00000000" w:rsidRPr="00000000">
              <w:rPr>
                <w:rtl w:val="0"/>
              </w:rPr>
            </w:r>
          </w:p>
        </w:tc>
      </w:tr>
      <w:tr>
        <w:trPr>
          <w:trHeight w:val="360" w:hRule="atLeast"/>
        </w:trPr>
        <w:tc>
          <w:tcPr/>
          <w:p w:rsidR="00000000" w:rsidDel="00000000" w:rsidP="00000000" w:rsidRDefault="00000000" w:rsidRPr="00000000" w14:paraId="000001ED">
            <w:pPr>
              <w:contextualSpacing w:val="0"/>
              <w:rPr/>
            </w:pPr>
            <w:r w:rsidDel="00000000" w:rsidR="00000000" w:rsidRPr="00000000">
              <w:rPr>
                <w:rtl w:val="0"/>
              </w:rPr>
            </w:r>
          </w:p>
        </w:tc>
        <w:tc>
          <w:tcPr/>
          <w:p w:rsidR="00000000" w:rsidDel="00000000" w:rsidP="00000000" w:rsidRDefault="00000000" w:rsidRPr="00000000" w14:paraId="000001EE">
            <w:pPr>
              <w:contextualSpacing w:val="0"/>
              <w:rPr/>
            </w:pPr>
            <w:r w:rsidDel="00000000" w:rsidR="00000000" w:rsidRPr="00000000">
              <w:rPr>
                <w:rtl w:val="0"/>
              </w:rPr>
            </w:r>
          </w:p>
        </w:tc>
        <w:tc>
          <w:tcPr/>
          <w:p w:rsidR="00000000" w:rsidDel="00000000" w:rsidP="00000000" w:rsidRDefault="00000000" w:rsidRPr="00000000" w14:paraId="000001EF">
            <w:pPr>
              <w:contextualSpacing w:val="0"/>
              <w:rPr/>
            </w:pPr>
            <w:r w:rsidDel="00000000" w:rsidR="00000000" w:rsidRPr="00000000">
              <w:rPr>
                <w:rtl w:val="0"/>
              </w:rPr>
            </w:r>
          </w:p>
        </w:tc>
        <w:tc>
          <w:tcPr/>
          <w:p w:rsidR="00000000" w:rsidDel="00000000" w:rsidP="00000000" w:rsidRDefault="00000000" w:rsidRPr="00000000" w14:paraId="000001F0">
            <w:pPr>
              <w:contextualSpacing w:val="0"/>
              <w:rPr/>
            </w:pPr>
            <w:r w:rsidDel="00000000" w:rsidR="00000000" w:rsidRPr="00000000">
              <w:rPr>
                <w:rtl w:val="0"/>
              </w:rPr>
            </w:r>
          </w:p>
        </w:tc>
      </w:tr>
      <w:tr>
        <w:trPr>
          <w:trHeight w:val="360" w:hRule="atLeast"/>
        </w:trPr>
        <w:tc>
          <w:tcPr/>
          <w:p w:rsidR="00000000" w:rsidDel="00000000" w:rsidP="00000000" w:rsidRDefault="00000000" w:rsidRPr="00000000" w14:paraId="000001F1">
            <w:pPr>
              <w:contextualSpacing w:val="0"/>
              <w:rPr/>
            </w:pPr>
            <w:r w:rsidDel="00000000" w:rsidR="00000000" w:rsidRPr="00000000">
              <w:rPr>
                <w:rtl w:val="0"/>
              </w:rPr>
            </w:r>
          </w:p>
        </w:tc>
        <w:tc>
          <w:tcPr/>
          <w:p w:rsidR="00000000" w:rsidDel="00000000" w:rsidP="00000000" w:rsidRDefault="00000000" w:rsidRPr="00000000" w14:paraId="000001F2">
            <w:pPr>
              <w:contextualSpacing w:val="0"/>
              <w:rPr/>
            </w:pPr>
            <w:r w:rsidDel="00000000" w:rsidR="00000000" w:rsidRPr="00000000">
              <w:rPr>
                <w:rtl w:val="0"/>
              </w:rPr>
            </w:r>
          </w:p>
        </w:tc>
        <w:tc>
          <w:tcPr/>
          <w:p w:rsidR="00000000" w:rsidDel="00000000" w:rsidP="00000000" w:rsidRDefault="00000000" w:rsidRPr="00000000" w14:paraId="000001F3">
            <w:pPr>
              <w:contextualSpacing w:val="0"/>
              <w:rPr/>
            </w:pPr>
            <w:r w:rsidDel="00000000" w:rsidR="00000000" w:rsidRPr="00000000">
              <w:rPr>
                <w:rtl w:val="0"/>
              </w:rPr>
            </w:r>
          </w:p>
        </w:tc>
        <w:tc>
          <w:tcPr/>
          <w:p w:rsidR="00000000" w:rsidDel="00000000" w:rsidP="00000000" w:rsidRDefault="00000000" w:rsidRPr="00000000" w14:paraId="000001F4">
            <w:pPr>
              <w:contextualSpacing w:val="0"/>
              <w:rPr/>
            </w:pPr>
            <w:r w:rsidDel="00000000" w:rsidR="00000000" w:rsidRPr="00000000">
              <w:rPr>
                <w:rtl w:val="0"/>
              </w:rPr>
            </w:r>
          </w:p>
        </w:tc>
      </w:tr>
      <w:tr>
        <w:trPr>
          <w:trHeight w:val="360" w:hRule="atLeast"/>
        </w:trPr>
        <w:tc>
          <w:tcPr/>
          <w:p w:rsidR="00000000" w:rsidDel="00000000" w:rsidP="00000000" w:rsidRDefault="00000000" w:rsidRPr="00000000" w14:paraId="000001F5">
            <w:pPr>
              <w:contextualSpacing w:val="0"/>
              <w:rPr/>
            </w:pPr>
            <w:r w:rsidDel="00000000" w:rsidR="00000000" w:rsidRPr="00000000">
              <w:rPr>
                <w:rtl w:val="0"/>
              </w:rPr>
            </w:r>
          </w:p>
        </w:tc>
        <w:tc>
          <w:tcPr/>
          <w:p w:rsidR="00000000" w:rsidDel="00000000" w:rsidP="00000000" w:rsidRDefault="00000000" w:rsidRPr="00000000" w14:paraId="000001F6">
            <w:pPr>
              <w:contextualSpacing w:val="0"/>
              <w:rPr/>
            </w:pPr>
            <w:r w:rsidDel="00000000" w:rsidR="00000000" w:rsidRPr="00000000">
              <w:rPr>
                <w:rtl w:val="0"/>
              </w:rPr>
            </w:r>
          </w:p>
        </w:tc>
        <w:tc>
          <w:tcPr/>
          <w:p w:rsidR="00000000" w:rsidDel="00000000" w:rsidP="00000000" w:rsidRDefault="00000000" w:rsidRPr="00000000" w14:paraId="000001F7">
            <w:pPr>
              <w:contextualSpacing w:val="0"/>
              <w:rPr/>
            </w:pPr>
            <w:r w:rsidDel="00000000" w:rsidR="00000000" w:rsidRPr="00000000">
              <w:rPr>
                <w:rtl w:val="0"/>
              </w:rPr>
            </w:r>
          </w:p>
        </w:tc>
        <w:tc>
          <w:tcPr/>
          <w:p w:rsidR="00000000" w:rsidDel="00000000" w:rsidP="00000000" w:rsidRDefault="00000000" w:rsidRPr="00000000" w14:paraId="000001F8">
            <w:pPr>
              <w:contextualSpacing w:val="0"/>
              <w:rPr/>
            </w:pPr>
            <w:r w:rsidDel="00000000" w:rsidR="00000000" w:rsidRPr="00000000">
              <w:rPr>
                <w:rtl w:val="0"/>
              </w:rPr>
            </w:r>
          </w:p>
        </w:tc>
      </w:tr>
    </w:tbl>
    <w:p w:rsidR="00000000" w:rsidDel="00000000" w:rsidP="00000000" w:rsidRDefault="00000000" w:rsidRPr="00000000" w14:paraId="000001F9">
      <w:pPr>
        <w:contextualSpacing w:val="0"/>
        <w:rPr/>
      </w:pPr>
      <w:r w:rsidDel="00000000" w:rsidR="00000000" w:rsidRPr="00000000">
        <w:rPr>
          <w:rtl w:val="0"/>
        </w:rPr>
      </w:r>
    </w:p>
    <w:p w:rsidR="00000000" w:rsidDel="00000000" w:rsidP="00000000" w:rsidRDefault="00000000" w:rsidRPr="00000000" w14:paraId="000001FA">
      <w:pPr>
        <w:contextualSpacing w:val="0"/>
        <w:rPr/>
      </w:pPr>
      <w:r w:rsidDel="00000000" w:rsidR="00000000" w:rsidRPr="00000000">
        <w:rPr>
          <w:rtl w:val="0"/>
        </w:rPr>
      </w:r>
    </w:p>
    <w:p w:rsidR="00000000" w:rsidDel="00000000" w:rsidP="00000000" w:rsidRDefault="00000000" w:rsidRPr="00000000" w14:paraId="000001FB">
      <w:pPr>
        <w:contextualSpacing w:val="0"/>
        <w:rPr/>
      </w:pPr>
      <w:r w:rsidDel="00000000" w:rsidR="00000000" w:rsidRPr="00000000">
        <w:rPr>
          <w:rtl w:val="0"/>
        </w:rPr>
        <w:t xml:space="preserve">Comments: ___________________________________________________________________________</w:t>
      </w:r>
    </w:p>
    <w:p w:rsidR="00000000" w:rsidDel="00000000" w:rsidP="00000000" w:rsidRDefault="00000000" w:rsidRPr="00000000" w14:paraId="000001FC">
      <w:pPr>
        <w:contextualSpacing w:val="0"/>
        <w:rPr/>
      </w:pPr>
      <w:r w:rsidDel="00000000" w:rsidR="00000000" w:rsidRPr="00000000">
        <w:rPr>
          <w:rtl w:val="0"/>
        </w:rPr>
      </w:r>
    </w:p>
    <w:p w:rsidR="00000000" w:rsidDel="00000000" w:rsidP="00000000" w:rsidRDefault="00000000" w:rsidRPr="00000000" w14:paraId="000001FD">
      <w:pPr>
        <w:contextualSpacing w:val="0"/>
        <w:rPr/>
      </w:pPr>
      <w:r w:rsidDel="00000000" w:rsidR="00000000" w:rsidRPr="00000000">
        <w:rPr>
          <w:rtl w:val="0"/>
        </w:rPr>
        <w:t xml:space="preserve">_____________________________________________________________________________________</w:t>
      </w:r>
    </w:p>
    <w:p w:rsidR="00000000" w:rsidDel="00000000" w:rsidP="00000000" w:rsidRDefault="00000000" w:rsidRPr="00000000" w14:paraId="000001FE">
      <w:pPr>
        <w:contextualSpacing w:val="0"/>
        <w:rPr/>
      </w:pPr>
      <w:r w:rsidDel="00000000" w:rsidR="00000000" w:rsidRPr="00000000">
        <w:rPr>
          <w:rtl w:val="0"/>
        </w:rPr>
      </w:r>
    </w:p>
    <w:p w:rsidR="00000000" w:rsidDel="00000000" w:rsidP="00000000" w:rsidRDefault="00000000" w:rsidRPr="00000000" w14:paraId="000001FF">
      <w:pPr>
        <w:contextualSpacing w:val="0"/>
        <w:rPr/>
      </w:pPr>
      <w:r w:rsidDel="00000000" w:rsidR="00000000" w:rsidRPr="00000000">
        <w:rPr>
          <w:rtl w:val="0"/>
        </w:rPr>
        <w:t xml:space="preserve">_____________________________________________________________________________________</w:t>
      </w:r>
    </w:p>
    <w:p w:rsidR="00000000" w:rsidDel="00000000" w:rsidP="00000000" w:rsidRDefault="00000000" w:rsidRPr="00000000" w14:paraId="00000200">
      <w:pPr>
        <w:contextualSpacing w:val="0"/>
        <w:rPr/>
      </w:pPr>
      <w:r w:rsidDel="00000000" w:rsidR="00000000" w:rsidRPr="00000000">
        <w:rPr>
          <w:rtl w:val="0"/>
        </w:rPr>
      </w:r>
    </w:p>
    <w:p w:rsidR="00000000" w:rsidDel="00000000" w:rsidP="00000000" w:rsidRDefault="00000000" w:rsidRPr="00000000" w14:paraId="00000201">
      <w:pPr>
        <w:contextualSpacing w:val="0"/>
        <w:rPr/>
      </w:pPr>
      <w:r w:rsidDel="00000000" w:rsidR="00000000" w:rsidRPr="00000000">
        <w:rPr>
          <w:rtl w:val="0"/>
        </w:rPr>
        <w:t xml:space="preserve">_____________________________________________________________________________________</w:t>
      </w:r>
    </w:p>
    <w:p w:rsidR="00000000" w:rsidDel="00000000" w:rsidP="00000000" w:rsidRDefault="00000000" w:rsidRPr="00000000" w14:paraId="00000202">
      <w:pPr>
        <w:contextualSpacing w:val="0"/>
        <w:rPr/>
      </w:pPr>
      <w:r w:rsidDel="00000000" w:rsidR="00000000" w:rsidRPr="00000000">
        <w:rPr>
          <w:rtl w:val="0"/>
        </w:rPr>
      </w:r>
    </w:p>
    <w:p w:rsidR="00000000" w:rsidDel="00000000" w:rsidP="00000000" w:rsidRDefault="00000000" w:rsidRPr="00000000" w14:paraId="00000203">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204">
      <w:pPr>
        <w:pStyle w:val="Heading2"/>
        <w:contextualSpacing w:val="0"/>
        <w:rPr>
          <w:b w:val="0"/>
          <w:color w:val="538135"/>
        </w:rPr>
      </w:pPr>
      <w:bookmarkStart w:colFirst="0" w:colLast="0" w:name="_lnxbz9" w:id="13"/>
      <w:bookmarkEnd w:id="13"/>
      <w:r w:rsidDel="00000000" w:rsidR="00000000" w:rsidRPr="00000000">
        <w:rPr>
          <w:b w:val="0"/>
          <w:color w:val="538135"/>
          <w:rtl w:val="0"/>
        </w:rPr>
        <w:t xml:space="preserve">GRANT/DENY ADMIN PERMISSION</w:t>
      </w:r>
    </w:p>
    <w:p w:rsidR="00000000" w:rsidDel="00000000" w:rsidP="00000000" w:rsidRDefault="00000000" w:rsidRPr="00000000" w14:paraId="00000205">
      <w:pPr>
        <w:contextualSpacing w:val="0"/>
        <w:rPr/>
      </w:pPr>
      <w:r w:rsidDel="00000000" w:rsidR="00000000" w:rsidRPr="00000000">
        <w:rPr>
          <w:rtl w:val="0"/>
        </w:rPr>
      </w:r>
    </w:p>
    <w:p w:rsidR="00000000" w:rsidDel="00000000" w:rsidP="00000000" w:rsidRDefault="00000000" w:rsidRPr="00000000" w14:paraId="00000206">
      <w:pPr>
        <w:tabs>
          <w:tab w:val="left" w:pos="1260"/>
        </w:tabs>
        <w:contextualSpacing w:val="0"/>
        <w:rPr>
          <w:b w:val="1"/>
        </w:rPr>
      </w:pPr>
      <w:r w:rsidDel="00000000" w:rsidR="00000000" w:rsidRPr="00000000">
        <w:rPr>
          <w:b w:val="1"/>
          <w:rtl w:val="0"/>
        </w:rPr>
        <w:t xml:space="preserve">Action: </w:t>
        <w:tab/>
        <w:t xml:space="preserve">Login as admin</w:t>
      </w:r>
    </w:p>
    <w:p w:rsidR="00000000" w:rsidDel="00000000" w:rsidP="00000000" w:rsidRDefault="00000000" w:rsidRPr="00000000" w14:paraId="00000207">
      <w:pPr>
        <w:tabs>
          <w:tab w:val="left" w:pos="1260"/>
        </w:tabs>
        <w:contextualSpacing w:val="0"/>
        <w:rPr>
          <w:b w:val="1"/>
        </w:rPr>
      </w:pPr>
      <w:r w:rsidDel="00000000" w:rsidR="00000000" w:rsidRPr="00000000">
        <w:rPr>
          <w:b w:val="1"/>
          <w:rtl w:val="0"/>
        </w:rPr>
        <w:tab/>
        <w:t xml:space="preserve">Click on “Update Directory” on navigation bar</w:t>
      </w:r>
    </w:p>
    <w:p w:rsidR="00000000" w:rsidDel="00000000" w:rsidP="00000000" w:rsidRDefault="00000000" w:rsidRPr="00000000" w14:paraId="00000208">
      <w:pPr>
        <w:tabs>
          <w:tab w:val="left" w:pos="1260"/>
        </w:tabs>
        <w:contextualSpacing w:val="0"/>
        <w:rPr>
          <w:b w:val="1"/>
        </w:rPr>
      </w:pPr>
      <w:r w:rsidDel="00000000" w:rsidR="00000000" w:rsidRPr="00000000">
        <w:rPr>
          <w:b w:val="1"/>
          <w:rtl w:val="0"/>
        </w:rPr>
        <w:tab/>
        <w:t xml:space="preserve">Search for member Ann Bush</w:t>
      </w:r>
    </w:p>
    <w:p w:rsidR="00000000" w:rsidDel="00000000" w:rsidP="00000000" w:rsidRDefault="00000000" w:rsidRPr="00000000" w14:paraId="00000209">
      <w:pPr>
        <w:tabs>
          <w:tab w:val="left" w:pos="1260"/>
        </w:tabs>
        <w:contextualSpacing w:val="0"/>
        <w:rPr>
          <w:b w:val="1"/>
        </w:rPr>
      </w:pPr>
      <w:r w:rsidDel="00000000" w:rsidR="00000000" w:rsidRPr="00000000">
        <w:rPr>
          <w:b w:val="1"/>
          <w:rtl w:val="0"/>
        </w:rPr>
        <w:tab/>
        <w:t xml:space="preserve">Click Edit</w:t>
      </w:r>
    </w:p>
    <w:p w:rsidR="00000000" w:rsidDel="00000000" w:rsidP="00000000" w:rsidRDefault="00000000" w:rsidRPr="00000000" w14:paraId="0000020A">
      <w:pPr>
        <w:tabs>
          <w:tab w:val="left" w:pos="1260"/>
        </w:tabs>
        <w:contextualSpacing w:val="0"/>
        <w:rPr>
          <w:b w:val="1"/>
        </w:rPr>
      </w:pPr>
      <w:r w:rsidDel="00000000" w:rsidR="00000000" w:rsidRPr="00000000">
        <w:rPr>
          <w:b w:val="1"/>
          <w:rtl w:val="0"/>
        </w:rPr>
        <w:tab/>
        <w:t xml:space="preserve">Give her admin privileges</w:t>
      </w:r>
    </w:p>
    <w:p w:rsidR="00000000" w:rsidDel="00000000" w:rsidP="00000000" w:rsidRDefault="00000000" w:rsidRPr="00000000" w14:paraId="0000020B">
      <w:pPr>
        <w:tabs>
          <w:tab w:val="left" w:pos="1260"/>
        </w:tabs>
        <w:contextualSpacing w:val="0"/>
        <w:rPr>
          <w:b w:val="1"/>
        </w:rPr>
      </w:pPr>
      <w:r w:rsidDel="00000000" w:rsidR="00000000" w:rsidRPr="00000000">
        <w:rPr>
          <w:b w:val="1"/>
          <w:rtl w:val="0"/>
        </w:rPr>
        <w:tab/>
        <w:t xml:space="preserve">Click Save</w:t>
      </w:r>
    </w:p>
    <w:p w:rsidR="00000000" w:rsidDel="00000000" w:rsidP="00000000" w:rsidRDefault="00000000" w:rsidRPr="00000000" w14:paraId="0000020C">
      <w:pPr>
        <w:tabs>
          <w:tab w:val="left" w:pos="1260"/>
        </w:tabs>
        <w:contextualSpacing w:val="0"/>
        <w:rPr>
          <w:b w:val="1"/>
        </w:rPr>
      </w:pPr>
      <w:r w:rsidDel="00000000" w:rsidR="00000000" w:rsidRPr="00000000">
        <w:rPr>
          <w:b w:val="1"/>
          <w:rtl w:val="0"/>
        </w:rPr>
        <w:tab/>
        <w:t xml:space="preserve">Log out</w:t>
      </w:r>
    </w:p>
    <w:p w:rsidR="00000000" w:rsidDel="00000000" w:rsidP="00000000" w:rsidRDefault="00000000" w:rsidRPr="00000000" w14:paraId="0000020D">
      <w:pPr>
        <w:tabs>
          <w:tab w:val="left" w:pos="1260"/>
        </w:tabs>
        <w:contextualSpacing w:val="0"/>
        <w:rPr>
          <w:b w:val="1"/>
        </w:rPr>
      </w:pPr>
      <w:r w:rsidDel="00000000" w:rsidR="00000000" w:rsidRPr="00000000">
        <w:rPr>
          <w:rtl w:val="0"/>
        </w:rPr>
      </w:r>
    </w:p>
    <w:p w:rsidR="00000000" w:rsidDel="00000000" w:rsidP="00000000" w:rsidRDefault="00000000" w:rsidRPr="00000000" w14:paraId="0000020E">
      <w:pPr>
        <w:tabs>
          <w:tab w:val="left" w:pos="1260"/>
        </w:tabs>
        <w:contextualSpacing w:val="0"/>
        <w:rPr>
          <w:b w:val="1"/>
        </w:rPr>
      </w:pPr>
      <w:r w:rsidDel="00000000" w:rsidR="00000000" w:rsidRPr="00000000">
        <w:rPr>
          <w:b w:val="1"/>
          <w:rtl w:val="0"/>
        </w:rPr>
        <w:tab/>
        <w:t xml:space="preserve">Login as Ann Bush</w:t>
      </w:r>
    </w:p>
    <w:p w:rsidR="00000000" w:rsidDel="00000000" w:rsidP="00000000" w:rsidRDefault="00000000" w:rsidRPr="00000000" w14:paraId="0000020F">
      <w:pPr>
        <w:tabs>
          <w:tab w:val="left" w:pos="1260"/>
        </w:tabs>
        <w:contextualSpacing w:val="0"/>
        <w:rPr>
          <w:b w:val="1"/>
        </w:rPr>
      </w:pPr>
      <w:r w:rsidDel="00000000" w:rsidR="00000000" w:rsidRPr="00000000">
        <w:rPr>
          <w:b w:val="1"/>
          <w:rtl w:val="0"/>
        </w:rPr>
        <w:tab/>
        <w:t xml:space="preserve">Click on “Update Directory” on navigation bar</w:t>
      </w:r>
    </w:p>
    <w:p w:rsidR="00000000" w:rsidDel="00000000" w:rsidP="00000000" w:rsidRDefault="00000000" w:rsidRPr="00000000" w14:paraId="00000210">
      <w:pPr>
        <w:tabs>
          <w:tab w:val="left" w:pos="1260"/>
        </w:tabs>
        <w:contextualSpacing w:val="0"/>
        <w:rPr>
          <w:b w:val="1"/>
        </w:rPr>
      </w:pPr>
      <w:r w:rsidDel="00000000" w:rsidR="00000000" w:rsidRPr="00000000">
        <w:rPr>
          <w:b w:val="1"/>
          <w:rtl w:val="0"/>
        </w:rPr>
        <w:tab/>
        <w:t xml:space="preserve">Search for member Selena Kansas</w:t>
      </w:r>
    </w:p>
    <w:p w:rsidR="00000000" w:rsidDel="00000000" w:rsidP="00000000" w:rsidRDefault="00000000" w:rsidRPr="00000000" w14:paraId="00000211">
      <w:pPr>
        <w:tabs>
          <w:tab w:val="left" w:pos="1260"/>
        </w:tabs>
        <w:contextualSpacing w:val="0"/>
        <w:rPr>
          <w:b w:val="1"/>
        </w:rPr>
      </w:pPr>
      <w:r w:rsidDel="00000000" w:rsidR="00000000" w:rsidRPr="00000000">
        <w:rPr>
          <w:b w:val="1"/>
          <w:rtl w:val="0"/>
        </w:rPr>
        <w:tab/>
        <w:t xml:space="preserve">Give her admin privileges</w:t>
      </w:r>
    </w:p>
    <w:p w:rsidR="00000000" w:rsidDel="00000000" w:rsidP="00000000" w:rsidRDefault="00000000" w:rsidRPr="00000000" w14:paraId="00000212">
      <w:pPr>
        <w:tabs>
          <w:tab w:val="left" w:pos="1260"/>
        </w:tabs>
        <w:contextualSpacing w:val="0"/>
        <w:rPr>
          <w:b w:val="1"/>
        </w:rPr>
      </w:pPr>
      <w:r w:rsidDel="00000000" w:rsidR="00000000" w:rsidRPr="00000000">
        <w:rPr>
          <w:b w:val="1"/>
          <w:rtl w:val="0"/>
        </w:rPr>
        <w:tab/>
        <w:t xml:space="preserve">Click Edit</w:t>
      </w:r>
    </w:p>
    <w:p w:rsidR="00000000" w:rsidDel="00000000" w:rsidP="00000000" w:rsidRDefault="00000000" w:rsidRPr="00000000" w14:paraId="00000213">
      <w:pPr>
        <w:tabs>
          <w:tab w:val="left" w:pos="1260"/>
        </w:tabs>
        <w:contextualSpacing w:val="0"/>
        <w:rPr>
          <w:b w:val="1"/>
        </w:rPr>
      </w:pPr>
      <w:r w:rsidDel="00000000" w:rsidR="00000000" w:rsidRPr="00000000">
        <w:rPr>
          <w:b w:val="1"/>
          <w:rtl w:val="0"/>
        </w:rPr>
        <w:tab/>
        <w:t xml:space="preserve">Give her admin privileges</w:t>
      </w:r>
    </w:p>
    <w:p w:rsidR="00000000" w:rsidDel="00000000" w:rsidP="00000000" w:rsidRDefault="00000000" w:rsidRPr="00000000" w14:paraId="00000214">
      <w:pPr>
        <w:tabs>
          <w:tab w:val="left" w:pos="1260"/>
        </w:tabs>
        <w:contextualSpacing w:val="0"/>
        <w:rPr>
          <w:b w:val="1"/>
        </w:rPr>
      </w:pPr>
      <w:r w:rsidDel="00000000" w:rsidR="00000000" w:rsidRPr="00000000">
        <w:rPr>
          <w:b w:val="1"/>
          <w:rtl w:val="0"/>
        </w:rPr>
        <w:tab/>
        <w:t xml:space="preserve">Click Save</w:t>
      </w:r>
    </w:p>
    <w:p w:rsidR="00000000" w:rsidDel="00000000" w:rsidP="00000000" w:rsidRDefault="00000000" w:rsidRPr="00000000" w14:paraId="00000215">
      <w:pPr>
        <w:tabs>
          <w:tab w:val="left" w:pos="1260"/>
        </w:tabs>
        <w:contextualSpacing w:val="0"/>
        <w:rPr>
          <w:b w:val="1"/>
        </w:rPr>
      </w:pPr>
      <w:r w:rsidDel="00000000" w:rsidR="00000000" w:rsidRPr="00000000">
        <w:rPr>
          <w:b w:val="1"/>
          <w:rtl w:val="0"/>
        </w:rPr>
        <w:tab/>
        <w:t xml:space="preserve">Log out</w:t>
      </w:r>
    </w:p>
    <w:p w:rsidR="00000000" w:rsidDel="00000000" w:rsidP="00000000" w:rsidRDefault="00000000" w:rsidRPr="00000000" w14:paraId="00000216">
      <w:pPr>
        <w:tabs>
          <w:tab w:val="left" w:pos="1260"/>
        </w:tabs>
        <w:contextualSpacing w:val="0"/>
        <w:rPr>
          <w:b w:val="1"/>
        </w:rPr>
      </w:pPr>
      <w:r w:rsidDel="00000000" w:rsidR="00000000" w:rsidRPr="00000000">
        <w:rPr>
          <w:rtl w:val="0"/>
        </w:rPr>
      </w:r>
    </w:p>
    <w:p w:rsidR="00000000" w:rsidDel="00000000" w:rsidP="00000000" w:rsidRDefault="00000000" w:rsidRPr="00000000" w14:paraId="00000217">
      <w:pPr>
        <w:tabs>
          <w:tab w:val="left" w:pos="1260"/>
        </w:tabs>
        <w:contextualSpacing w:val="0"/>
        <w:rPr>
          <w:b w:val="1"/>
        </w:rPr>
      </w:pPr>
      <w:r w:rsidDel="00000000" w:rsidR="00000000" w:rsidRPr="00000000">
        <w:rPr>
          <w:b w:val="1"/>
          <w:rtl w:val="0"/>
        </w:rPr>
        <w:tab/>
        <w:t xml:space="preserve">Login as Selena Kansas</w:t>
      </w:r>
    </w:p>
    <w:p w:rsidR="00000000" w:rsidDel="00000000" w:rsidP="00000000" w:rsidRDefault="00000000" w:rsidRPr="00000000" w14:paraId="00000218">
      <w:pPr>
        <w:tabs>
          <w:tab w:val="left" w:pos="1260"/>
        </w:tabs>
        <w:ind w:left="720" w:firstLine="720"/>
        <w:contextualSpacing w:val="0"/>
        <w:rPr>
          <w:b w:val="1"/>
        </w:rPr>
      </w:pPr>
      <w:r w:rsidDel="00000000" w:rsidR="00000000" w:rsidRPr="00000000">
        <w:rPr>
          <w:b w:val="1"/>
          <w:rtl w:val="0"/>
        </w:rPr>
        <w:t xml:space="preserve">Click on “Update Directory” on navigation bar</w:t>
      </w:r>
    </w:p>
    <w:p w:rsidR="00000000" w:rsidDel="00000000" w:rsidP="00000000" w:rsidRDefault="00000000" w:rsidRPr="00000000" w14:paraId="00000219">
      <w:pPr>
        <w:tabs>
          <w:tab w:val="left" w:pos="1260"/>
        </w:tabs>
        <w:contextualSpacing w:val="0"/>
        <w:rPr>
          <w:b w:val="1"/>
        </w:rPr>
      </w:pPr>
      <w:r w:rsidDel="00000000" w:rsidR="00000000" w:rsidRPr="00000000">
        <w:rPr>
          <w:b w:val="1"/>
          <w:rtl w:val="0"/>
        </w:rPr>
        <w:tab/>
        <w:t xml:space="preserve">Search for member Ann Bush</w:t>
      </w:r>
    </w:p>
    <w:p w:rsidR="00000000" w:rsidDel="00000000" w:rsidP="00000000" w:rsidRDefault="00000000" w:rsidRPr="00000000" w14:paraId="0000021A">
      <w:pPr>
        <w:tabs>
          <w:tab w:val="left" w:pos="1260"/>
        </w:tabs>
        <w:contextualSpacing w:val="0"/>
        <w:rPr>
          <w:b w:val="1"/>
        </w:rPr>
      </w:pPr>
      <w:r w:rsidDel="00000000" w:rsidR="00000000" w:rsidRPr="00000000">
        <w:rPr>
          <w:b w:val="1"/>
          <w:rtl w:val="0"/>
        </w:rPr>
        <w:tab/>
        <w:t xml:space="preserve">Click Edit</w:t>
      </w:r>
    </w:p>
    <w:p w:rsidR="00000000" w:rsidDel="00000000" w:rsidP="00000000" w:rsidRDefault="00000000" w:rsidRPr="00000000" w14:paraId="0000021B">
      <w:pPr>
        <w:tabs>
          <w:tab w:val="left" w:pos="1260"/>
        </w:tabs>
        <w:contextualSpacing w:val="0"/>
        <w:rPr>
          <w:b w:val="1"/>
        </w:rPr>
      </w:pPr>
      <w:r w:rsidDel="00000000" w:rsidR="00000000" w:rsidRPr="00000000">
        <w:rPr>
          <w:b w:val="1"/>
          <w:rtl w:val="0"/>
        </w:rPr>
        <w:tab/>
        <w:t xml:space="preserve">Remove her admin privileges</w:t>
      </w:r>
    </w:p>
    <w:p w:rsidR="00000000" w:rsidDel="00000000" w:rsidP="00000000" w:rsidRDefault="00000000" w:rsidRPr="00000000" w14:paraId="0000021C">
      <w:pPr>
        <w:tabs>
          <w:tab w:val="left" w:pos="1260"/>
        </w:tabs>
        <w:contextualSpacing w:val="0"/>
        <w:rPr>
          <w:b w:val="1"/>
        </w:rPr>
      </w:pPr>
      <w:r w:rsidDel="00000000" w:rsidR="00000000" w:rsidRPr="00000000">
        <w:rPr>
          <w:b w:val="1"/>
          <w:rtl w:val="0"/>
        </w:rPr>
        <w:tab/>
        <w:t xml:space="preserve">Click Save</w:t>
      </w:r>
    </w:p>
    <w:p w:rsidR="00000000" w:rsidDel="00000000" w:rsidP="00000000" w:rsidRDefault="00000000" w:rsidRPr="00000000" w14:paraId="0000021D">
      <w:pPr>
        <w:tabs>
          <w:tab w:val="left" w:pos="1260"/>
        </w:tabs>
        <w:contextualSpacing w:val="0"/>
        <w:rPr>
          <w:b w:val="1"/>
        </w:rPr>
      </w:pPr>
      <w:r w:rsidDel="00000000" w:rsidR="00000000" w:rsidRPr="00000000">
        <w:rPr>
          <w:b w:val="1"/>
          <w:rtl w:val="0"/>
        </w:rPr>
        <w:tab/>
        <w:t xml:space="preserve">Log out</w:t>
      </w:r>
    </w:p>
    <w:p w:rsidR="00000000" w:rsidDel="00000000" w:rsidP="00000000" w:rsidRDefault="00000000" w:rsidRPr="00000000" w14:paraId="0000021E">
      <w:pPr>
        <w:tabs>
          <w:tab w:val="left" w:pos="1260"/>
        </w:tabs>
        <w:contextualSpacing w:val="0"/>
        <w:rPr>
          <w:b w:val="1"/>
        </w:rPr>
      </w:pPr>
      <w:r w:rsidDel="00000000" w:rsidR="00000000" w:rsidRPr="00000000">
        <w:rPr>
          <w:rtl w:val="0"/>
        </w:rPr>
      </w:r>
    </w:p>
    <w:p w:rsidR="00000000" w:rsidDel="00000000" w:rsidP="00000000" w:rsidRDefault="00000000" w:rsidRPr="00000000" w14:paraId="0000021F">
      <w:pPr>
        <w:tabs>
          <w:tab w:val="left" w:pos="1260"/>
        </w:tabs>
        <w:contextualSpacing w:val="0"/>
        <w:rPr>
          <w:b w:val="1"/>
        </w:rPr>
      </w:pPr>
      <w:r w:rsidDel="00000000" w:rsidR="00000000" w:rsidRPr="00000000">
        <w:rPr>
          <w:b w:val="1"/>
          <w:rtl w:val="0"/>
        </w:rPr>
        <w:tab/>
        <w:t xml:space="preserve">Login as Ann Bush</w:t>
      </w:r>
    </w:p>
    <w:p w:rsidR="00000000" w:rsidDel="00000000" w:rsidP="00000000" w:rsidRDefault="00000000" w:rsidRPr="00000000" w14:paraId="00000220">
      <w:pPr>
        <w:tabs>
          <w:tab w:val="left" w:pos="1260"/>
        </w:tabs>
        <w:contextualSpacing w:val="0"/>
        <w:rPr>
          <w:b w:val="1"/>
        </w:rPr>
      </w:pPr>
      <w:r w:rsidDel="00000000" w:rsidR="00000000" w:rsidRPr="00000000">
        <w:rPr>
          <w:b w:val="1"/>
          <w:rtl w:val="0"/>
        </w:rPr>
        <w:tab/>
        <w:t xml:space="preserve">Try to click on “Update Directory” on navigation bar (this option should not be available)</w:t>
      </w:r>
    </w:p>
    <w:p w:rsidR="00000000" w:rsidDel="00000000" w:rsidP="00000000" w:rsidRDefault="00000000" w:rsidRPr="00000000" w14:paraId="00000221">
      <w:pPr>
        <w:tabs>
          <w:tab w:val="left" w:pos="1260"/>
        </w:tabs>
        <w:contextualSpacing w:val="0"/>
        <w:rPr>
          <w:b w:val="1"/>
        </w:rPr>
      </w:pPr>
      <w:r w:rsidDel="00000000" w:rsidR="00000000" w:rsidRPr="00000000">
        <w:rPr>
          <w:rtl w:val="0"/>
        </w:rPr>
      </w:r>
    </w:p>
    <w:p w:rsidR="00000000" w:rsidDel="00000000" w:rsidP="00000000" w:rsidRDefault="00000000" w:rsidRPr="00000000" w14:paraId="00000222">
      <w:pPr>
        <w:tabs>
          <w:tab w:val="left" w:pos="1260"/>
        </w:tabs>
        <w:contextualSpacing w:val="0"/>
        <w:rPr>
          <w:b w:val="1"/>
        </w:rPr>
      </w:pPr>
      <w:r w:rsidDel="00000000" w:rsidR="00000000" w:rsidRPr="00000000">
        <w:rPr>
          <w:rtl w:val="0"/>
        </w:rPr>
      </w:r>
    </w:p>
    <w:p w:rsidR="00000000" w:rsidDel="00000000" w:rsidP="00000000" w:rsidRDefault="00000000" w:rsidRPr="00000000" w14:paraId="00000223">
      <w:pPr>
        <w:contextualSpacing w:val="0"/>
        <w:rPr/>
      </w:pPr>
      <w:r w:rsidDel="00000000" w:rsidR="00000000" w:rsidRPr="00000000">
        <w:rPr>
          <w:rtl w:val="0"/>
        </w:rPr>
      </w:r>
    </w:p>
    <w:tbl>
      <w:tblPr>
        <w:tblStyle w:val="Table11"/>
        <w:tblW w:w="9835.0" w:type="dxa"/>
        <w:jc w:val="left"/>
        <w:tblInd w:w="-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75"/>
        <w:gridCol w:w="8460"/>
        <w:tblGridChange w:id="0">
          <w:tblGrid>
            <w:gridCol w:w="1375"/>
            <w:gridCol w:w="8460"/>
          </w:tblGrid>
        </w:tblGridChange>
      </w:tblGrid>
      <w:tr>
        <w:trPr>
          <w:trHeight w:val="360" w:hRule="atLeast"/>
        </w:trPr>
        <w:tc>
          <w:tcPr/>
          <w:p w:rsidR="00000000" w:rsidDel="00000000" w:rsidP="00000000" w:rsidRDefault="00000000" w:rsidRPr="00000000" w14:paraId="00000224">
            <w:pPr>
              <w:contextualSpacing w:val="0"/>
              <w:rPr>
                <w:b w:val="1"/>
              </w:rPr>
            </w:pPr>
            <w:r w:rsidDel="00000000" w:rsidR="00000000" w:rsidRPr="00000000">
              <w:rPr>
                <w:b w:val="1"/>
                <w:rtl w:val="0"/>
              </w:rPr>
              <w:t xml:space="preserve">Browser:</w:t>
            </w:r>
          </w:p>
        </w:tc>
        <w:tc>
          <w:tcPr/>
          <w:p w:rsidR="00000000" w:rsidDel="00000000" w:rsidP="00000000" w:rsidRDefault="00000000" w:rsidRPr="00000000" w14:paraId="00000225">
            <w:pPr>
              <w:contextualSpacing w:val="0"/>
              <w:rPr>
                <w:b w:val="1"/>
              </w:rPr>
            </w:pPr>
            <w:r w:rsidDel="00000000" w:rsidR="00000000" w:rsidRPr="00000000">
              <w:rPr>
                <w:rtl w:val="0"/>
              </w:rPr>
            </w:r>
          </w:p>
        </w:tc>
      </w:tr>
      <w:tr>
        <w:trPr>
          <w:trHeight w:val="360" w:hRule="atLeast"/>
        </w:trPr>
        <w:tc>
          <w:tcPr/>
          <w:p w:rsidR="00000000" w:rsidDel="00000000" w:rsidP="00000000" w:rsidRDefault="00000000" w:rsidRPr="00000000" w14:paraId="00000226">
            <w:pPr>
              <w:contextualSpacing w:val="0"/>
              <w:rPr>
                <w:b w:val="1"/>
              </w:rPr>
            </w:pPr>
            <w:r w:rsidDel="00000000" w:rsidR="00000000" w:rsidRPr="00000000">
              <w:rPr>
                <w:b w:val="1"/>
                <w:rtl w:val="0"/>
              </w:rPr>
              <w:t xml:space="preserve">Username:</w:t>
            </w:r>
          </w:p>
        </w:tc>
        <w:tc>
          <w:tcPr/>
          <w:p w:rsidR="00000000" w:rsidDel="00000000" w:rsidP="00000000" w:rsidRDefault="00000000" w:rsidRPr="00000000" w14:paraId="00000227">
            <w:pPr>
              <w:contextualSpacing w:val="0"/>
              <w:rPr>
                <w:b w:val="1"/>
              </w:rPr>
            </w:pPr>
            <w:r w:rsidDel="00000000" w:rsidR="00000000" w:rsidRPr="00000000">
              <w:rPr>
                <w:rtl w:val="0"/>
              </w:rPr>
            </w:r>
          </w:p>
        </w:tc>
      </w:tr>
      <w:tr>
        <w:trPr>
          <w:trHeight w:val="360" w:hRule="atLeast"/>
        </w:trPr>
        <w:tc>
          <w:tcPr/>
          <w:p w:rsidR="00000000" w:rsidDel="00000000" w:rsidP="00000000" w:rsidRDefault="00000000" w:rsidRPr="00000000" w14:paraId="00000228">
            <w:pPr>
              <w:contextualSpacing w:val="0"/>
              <w:rPr>
                <w:b w:val="1"/>
              </w:rPr>
            </w:pPr>
            <w:r w:rsidDel="00000000" w:rsidR="00000000" w:rsidRPr="00000000">
              <w:rPr>
                <w:b w:val="1"/>
                <w:rtl w:val="0"/>
              </w:rPr>
              <w:t xml:space="preserve">Password:</w:t>
            </w:r>
          </w:p>
        </w:tc>
        <w:tc>
          <w:tcPr/>
          <w:p w:rsidR="00000000" w:rsidDel="00000000" w:rsidP="00000000" w:rsidRDefault="00000000" w:rsidRPr="00000000" w14:paraId="00000229">
            <w:pPr>
              <w:contextualSpacing w:val="0"/>
              <w:rPr>
                <w:b w:val="1"/>
              </w:rPr>
            </w:pPr>
            <w:r w:rsidDel="00000000" w:rsidR="00000000" w:rsidRPr="00000000">
              <w:rPr>
                <w:rtl w:val="0"/>
              </w:rPr>
            </w:r>
          </w:p>
        </w:tc>
      </w:tr>
      <w:tr>
        <w:trPr>
          <w:trHeight w:val="360" w:hRule="atLeast"/>
        </w:trPr>
        <w:tc>
          <w:tcPr/>
          <w:p w:rsidR="00000000" w:rsidDel="00000000" w:rsidP="00000000" w:rsidRDefault="00000000" w:rsidRPr="00000000" w14:paraId="0000022A">
            <w:pPr>
              <w:contextualSpacing w:val="0"/>
              <w:rPr>
                <w:b w:val="1"/>
              </w:rPr>
            </w:pPr>
            <w:r w:rsidDel="00000000" w:rsidR="00000000" w:rsidRPr="00000000">
              <w:rPr>
                <w:b w:val="1"/>
                <w:rtl w:val="0"/>
              </w:rPr>
              <w:t xml:space="preserve">URL:</w:t>
            </w:r>
          </w:p>
        </w:tc>
        <w:tc>
          <w:tcPr/>
          <w:p w:rsidR="00000000" w:rsidDel="00000000" w:rsidP="00000000" w:rsidRDefault="00000000" w:rsidRPr="00000000" w14:paraId="0000022B">
            <w:pPr>
              <w:contextualSpacing w:val="0"/>
              <w:rPr>
                <w:b w:val="1"/>
              </w:rPr>
            </w:pPr>
            <w:r w:rsidDel="00000000" w:rsidR="00000000" w:rsidRPr="00000000">
              <w:rPr>
                <w:rtl w:val="0"/>
              </w:rPr>
            </w:r>
          </w:p>
        </w:tc>
      </w:tr>
    </w:tbl>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tbl>
      <w:tblPr>
        <w:tblStyle w:val="Table12"/>
        <w:tblW w:w="983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661"/>
        <w:gridCol w:w="1194"/>
        <w:gridCol w:w="720"/>
        <w:gridCol w:w="1260"/>
        <w:tblGridChange w:id="0">
          <w:tblGrid>
            <w:gridCol w:w="6661"/>
            <w:gridCol w:w="1194"/>
            <w:gridCol w:w="720"/>
            <w:gridCol w:w="1260"/>
          </w:tblGrid>
        </w:tblGridChange>
      </w:tblGrid>
      <w:tr>
        <w:trPr>
          <w:trHeight w:val="360" w:hRule="atLeast"/>
        </w:trPr>
        <w:tc>
          <w:tcPr/>
          <w:p w:rsidR="00000000" w:rsidDel="00000000" w:rsidP="00000000" w:rsidRDefault="00000000" w:rsidRPr="00000000" w14:paraId="0000022D">
            <w:pPr>
              <w:contextualSpacing w:val="0"/>
              <w:rPr>
                <w:b w:val="1"/>
              </w:rPr>
            </w:pPr>
            <w:r w:rsidDel="00000000" w:rsidR="00000000" w:rsidRPr="00000000">
              <w:rPr>
                <w:b w:val="1"/>
                <w:rtl w:val="0"/>
              </w:rPr>
              <w:t xml:space="preserve">Check</w:t>
            </w:r>
          </w:p>
        </w:tc>
        <w:tc>
          <w:tcPr/>
          <w:p w:rsidR="00000000" w:rsidDel="00000000" w:rsidP="00000000" w:rsidRDefault="00000000" w:rsidRPr="00000000" w14:paraId="0000022E">
            <w:pPr>
              <w:contextualSpacing w:val="0"/>
              <w:rPr>
                <w:b w:val="1"/>
              </w:rPr>
            </w:pPr>
            <w:r w:rsidDel="00000000" w:rsidR="00000000" w:rsidRPr="00000000">
              <w:rPr>
                <w:b w:val="1"/>
                <w:rtl w:val="0"/>
              </w:rPr>
              <w:t xml:space="preserve">Pass/Fail</w:t>
            </w:r>
          </w:p>
        </w:tc>
        <w:tc>
          <w:tcPr/>
          <w:p w:rsidR="00000000" w:rsidDel="00000000" w:rsidP="00000000" w:rsidRDefault="00000000" w:rsidRPr="00000000" w14:paraId="0000022F">
            <w:pPr>
              <w:contextualSpacing w:val="0"/>
              <w:rPr>
                <w:b w:val="1"/>
              </w:rPr>
            </w:pPr>
            <w:r w:rsidDel="00000000" w:rsidR="00000000" w:rsidRPr="00000000">
              <w:rPr>
                <w:b w:val="1"/>
                <w:rtl w:val="0"/>
              </w:rPr>
              <w:t xml:space="preserve">Date</w:t>
            </w:r>
          </w:p>
        </w:tc>
        <w:tc>
          <w:tcPr/>
          <w:p w:rsidR="00000000" w:rsidDel="00000000" w:rsidP="00000000" w:rsidRDefault="00000000" w:rsidRPr="00000000" w14:paraId="00000230">
            <w:pPr>
              <w:contextualSpacing w:val="0"/>
              <w:rPr>
                <w:b w:val="1"/>
              </w:rPr>
            </w:pPr>
            <w:r w:rsidDel="00000000" w:rsidR="00000000" w:rsidRPr="00000000">
              <w:rPr>
                <w:b w:val="1"/>
                <w:rtl w:val="0"/>
              </w:rPr>
              <w:t xml:space="preserve">Initials</w:t>
            </w:r>
          </w:p>
        </w:tc>
      </w:tr>
      <w:tr>
        <w:trPr>
          <w:trHeight w:val="360" w:hRule="atLeast"/>
        </w:trPr>
        <w:tc>
          <w:tcPr/>
          <w:p w:rsidR="00000000" w:rsidDel="00000000" w:rsidP="00000000" w:rsidRDefault="00000000" w:rsidRPr="00000000" w14:paraId="00000231">
            <w:pPr>
              <w:contextualSpacing w:val="0"/>
              <w:rPr/>
            </w:pPr>
            <w:r w:rsidDel="00000000" w:rsidR="00000000" w:rsidRPr="00000000">
              <w:rPr>
                <w:rtl w:val="0"/>
              </w:rPr>
              <w:t xml:space="preserve">1. Are all buttons and graphics lined up</w:t>
            </w:r>
            <w:del w:author="Ingrid Henricksen" w:id="1" w:date="2018-04-13T04:41:00Z">
              <w:r w:rsidDel="00000000" w:rsidR="00000000" w:rsidRPr="00000000">
                <w:rPr>
                  <w:rtl w:val="0"/>
                </w:rPr>
                <w:delText xml:space="preserve"> with the plan</w:delText>
              </w:r>
            </w:del>
            <w:r w:rsidDel="00000000" w:rsidR="00000000" w:rsidRPr="00000000">
              <w:rPr>
                <w:rtl w:val="0"/>
              </w:rPr>
              <w:t xml:space="preserve">?</w:t>
            </w:r>
          </w:p>
        </w:tc>
        <w:tc>
          <w:tcPr/>
          <w:p w:rsidR="00000000" w:rsidDel="00000000" w:rsidP="00000000" w:rsidRDefault="00000000" w:rsidRPr="00000000" w14:paraId="00000232">
            <w:pPr>
              <w:contextualSpacing w:val="0"/>
              <w:rPr/>
            </w:pPr>
            <w:r w:rsidDel="00000000" w:rsidR="00000000" w:rsidRPr="00000000">
              <w:rPr>
                <w:rtl w:val="0"/>
              </w:rPr>
            </w:r>
          </w:p>
        </w:tc>
        <w:tc>
          <w:tcPr/>
          <w:p w:rsidR="00000000" w:rsidDel="00000000" w:rsidP="00000000" w:rsidRDefault="00000000" w:rsidRPr="00000000" w14:paraId="00000233">
            <w:pPr>
              <w:contextualSpacing w:val="0"/>
              <w:rPr/>
            </w:pPr>
            <w:r w:rsidDel="00000000" w:rsidR="00000000" w:rsidRPr="00000000">
              <w:rPr>
                <w:rtl w:val="0"/>
              </w:rPr>
            </w:r>
          </w:p>
        </w:tc>
        <w:tc>
          <w:tcPr/>
          <w:p w:rsidR="00000000" w:rsidDel="00000000" w:rsidP="00000000" w:rsidRDefault="00000000" w:rsidRPr="00000000" w14:paraId="00000234">
            <w:pPr>
              <w:contextualSpacing w:val="0"/>
              <w:rPr/>
            </w:pPr>
            <w:r w:rsidDel="00000000" w:rsidR="00000000" w:rsidRPr="00000000">
              <w:rPr>
                <w:rtl w:val="0"/>
              </w:rPr>
            </w:r>
          </w:p>
        </w:tc>
      </w:tr>
      <w:tr>
        <w:trPr>
          <w:trHeight w:val="360" w:hRule="atLeast"/>
        </w:trPr>
        <w:tc>
          <w:tcPr/>
          <w:p w:rsidR="00000000" w:rsidDel="00000000" w:rsidP="00000000" w:rsidRDefault="00000000" w:rsidRPr="00000000" w14:paraId="00000235">
            <w:pPr>
              <w:contextualSpacing w:val="0"/>
              <w:rPr/>
            </w:pPr>
            <w:r w:rsidDel="00000000" w:rsidR="00000000" w:rsidRPr="00000000">
              <w:rPr>
                <w:rtl w:val="0"/>
              </w:rPr>
              <w:t xml:space="preserve">2. Is the background color correct and consistent?</w:t>
            </w:r>
          </w:p>
        </w:tc>
        <w:tc>
          <w:tcPr/>
          <w:p w:rsidR="00000000" w:rsidDel="00000000" w:rsidP="00000000" w:rsidRDefault="00000000" w:rsidRPr="00000000" w14:paraId="00000236">
            <w:pPr>
              <w:contextualSpacing w:val="0"/>
              <w:rPr/>
            </w:pPr>
            <w:r w:rsidDel="00000000" w:rsidR="00000000" w:rsidRPr="00000000">
              <w:rPr>
                <w:rtl w:val="0"/>
              </w:rPr>
            </w:r>
          </w:p>
        </w:tc>
        <w:tc>
          <w:tcPr/>
          <w:p w:rsidR="00000000" w:rsidDel="00000000" w:rsidP="00000000" w:rsidRDefault="00000000" w:rsidRPr="00000000" w14:paraId="00000237">
            <w:pPr>
              <w:contextualSpacing w:val="0"/>
              <w:rPr/>
            </w:pPr>
            <w:r w:rsidDel="00000000" w:rsidR="00000000" w:rsidRPr="00000000">
              <w:rPr>
                <w:rtl w:val="0"/>
              </w:rPr>
            </w:r>
          </w:p>
        </w:tc>
        <w:tc>
          <w:tcPr/>
          <w:p w:rsidR="00000000" w:rsidDel="00000000" w:rsidP="00000000" w:rsidRDefault="00000000" w:rsidRPr="00000000" w14:paraId="00000238">
            <w:pPr>
              <w:contextualSpacing w:val="0"/>
              <w:rPr/>
            </w:pPr>
            <w:r w:rsidDel="00000000" w:rsidR="00000000" w:rsidRPr="00000000">
              <w:rPr>
                <w:rtl w:val="0"/>
              </w:rPr>
            </w:r>
          </w:p>
        </w:tc>
      </w:tr>
      <w:tr>
        <w:trPr>
          <w:trHeight w:val="360" w:hRule="atLeast"/>
        </w:trPr>
        <w:tc>
          <w:tcPr/>
          <w:p w:rsidR="00000000" w:rsidDel="00000000" w:rsidP="00000000" w:rsidRDefault="00000000" w:rsidRPr="00000000" w14:paraId="00000239">
            <w:pPr>
              <w:contextualSpacing w:val="0"/>
              <w:rPr/>
            </w:pPr>
            <w:r w:rsidDel="00000000" w:rsidR="00000000" w:rsidRPr="00000000">
              <w:rPr>
                <w:rtl w:val="0"/>
              </w:rPr>
              <w:t xml:space="preserve">3. If user is not admin, </w:t>
            </w:r>
            <w:ins w:author="Ingrid Henricksen" w:id="2" w:date="2018-03-25T18:36:00Z">
              <w:r w:rsidDel="00000000" w:rsidR="00000000" w:rsidRPr="00000000">
                <w:rPr>
                  <w:rtl w:val="0"/>
                </w:rPr>
                <w:t xml:space="preserve">is “update directory” unavailable</w:t>
              </w:r>
            </w:ins>
            <w:del w:author="Ingrid Henricksen" w:id="2" w:date="2018-03-25T18:36:00Z">
              <w:r w:rsidDel="00000000" w:rsidR="00000000" w:rsidRPr="00000000">
                <w:rPr>
                  <w:rtl w:val="0"/>
                </w:rPr>
                <w:delText xml:space="preserve">does proper message come back</w:delText>
              </w:r>
            </w:del>
            <w:r w:rsidDel="00000000" w:rsidR="00000000" w:rsidRPr="00000000">
              <w:rPr>
                <w:rtl w:val="0"/>
              </w:rPr>
              <w:t xml:space="preserve">?</w:t>
            </w:r>
          </w:p>
        </w:tc>
        <w:tc>
          <w:tcPr/>
          <w:p w:rsidR="00000000" w:rsidDel="00000000" w:rsidP="00000000" w:rsidRDefault="00000000" w:rsidRPr="00000000" w14:paraId="0000023A">
            <w:pPr>
              <w:contextualSpacing w:val="0"/>
              <w:rPr/>
            </w:pPr>
            <w:r w:rsidDel="00000000" w:rsidR="00000000" w:rsidRPr="00000000">
              <w:rPr>
                <w:rtl w:val="0"/>
              </w:rPr>
            </w:r>
          </w:p>
        </w:tc>
        <w:tc>
          <w:tcPr/>
          <w:p w:rsidR="00000000" w:rsidDel="00000000" w:rsidP="00000000" w:rsidRDefault="00000000" w:rsidRPr="00000000" w14:paraId="0000023B">
            <w:pPr>
              <w:contextualSpacing w:val="0"/>
              <w:rPr/>
            </w:pPr>
            <w:r w:rsidDel="00000000" w:rsidR="00000000" w:rsidRPr="00000000">
              <w:rPr>
                <w:rtl w:val="0"/>
              </w:rPr>
            </w:r>
          </w:p>
        </w:tc>
        <w:tc>
          <w:tcPr/>
          <w:p w:rsidR="00000000" w:rsidDel="00000000" w:rsidP="00000000" w:rsidRDefault="00000000" w:rsidRPr="00000000" w14:paraId="0000023C">
            <w:pPr>
              <w:contextualSpacing w:val="0"/>
              <w:rPr/>
            </w:pPr>
            <w:r w:rsidDel="00000000" w:rsidR="00000000" w:rsidRPr="00000000">
              <w:rPr>
                <w:rtl w:val="0"/>
              </w:rPr>
            </w:r>
          </w:p>
        </w:tc>
      </w:tr>
      <w:tr>
        <w:trPr>
          <w:trHeight w:val="360" w:hRule="atLeast"/>
        </w:trPr>
        <w:tc>
          <w:tcPr/>
          <w:p w:rsidR="00000000" w:rsidDel="00000000" w:rsidP="00000000" w:rsidRDefault="00000000" w:rsidRPr="00000000" w14:paraId="0000023D">
            <w:pPr>
              <w:contextualSpacing w:val="0"/>
              <w:rPr/>
            </w:pPr>
            <w:r w:rsidDel="00000000" w:rsidR="00000000" w:rsidRPr="00000000">
              <w:rPr>
                <w:rtl w:val="0"/>
              </w:rPr>
              <w:t xml:space="preserve">4. Does the system return user to </w:t>
            </w:r>
            <w:ins w:author="Ingrid Henricksen" w:id="3" w:date="2018-04-13T04:42:00Z">
              <w:r w:rsidDel="00000000" w:rsidR="00000000" w:rsidRPr="00000000">
                <w:rPr>
                  <w:rtl w:val="0"/>
                </w:rPr>
                <w:t xml:space="preserve">the directory </w:t>
              </w:r>
            </w:ins>
            <w:del w:author="Ingrid Henricksen" w:id="3" w:date="2018-04-13T04:42:00Z">
              <w:r w:rsidDel="00000000" w:rsidR="00000000" w:rsidRPr="00000000">
                <w:rPr>
                  <w:rtl w:val="0"/>
                </w:rPr>
                <w:delText xml:space="preserve">a summary</w:delText>
              </w:r>
            </w:del>
            <w:r w:rsidDel="00000000" w:rsidR="00000000" w:rsidRPr="00000000">
              <w:rPr>
                <w:rtl w:val="0"/>
              </w:rPr>
              <w:t xml:space="preserve"> page?</w:t>
            </w:r>
          </w:p>
        </w:tc>
        <w:tc>
          <w:tcPr/>
          <w:p w:rsidR="00000000" w:rsidDel="00000000" w:rsidP="00000000" w:rsidRDefault="00000000" w:rsidRPr="00000000" w14:paraId="0000023E">
            <w:pPr>
              <w:contextualSpacing w:val="0"/>
              <w:rPr/>
            </w:pPr>
            <w:r w:rsidDel="00000000" w:rsidR="00000000" w:rsidRPr="00000000">
              <w:rPr>
                <w:rtl w:val="0"/>
              </w:rPr>
            </w:r>
          </w:p>
        </w:tc>
        <w:tc>
          <w:tcPr/>
          <w:p w:rsidR="00000000" w:rsidDel="00000000" w:rsidP="00000000" w:rsidRDefault="00000000" w:rsidRPr="00000000" w14:paraId="0000023F">
            <w:pPr>
              <w:contextualSpacing w:val="0"/>
              <w:rPr/>
            </w:pPr>
            <w:r w:rsidDel="00000000" w:rsidR="00000000" w:rsidRPr="00000000">
              <w:rPr>
                <w:rtl w:val="0"/>
              </w:rPr>
            </w:r>
          </w:p>
        </w:tc>
        <w:tc>
          <w:tcPr/>
          <w:p w:rsidR="00000000" w:rsidDel="00000000" w:rsidP="00000000" w:rsidRDefault="00000000" w:rsidRPr="00000000" w14:paraId="00000240">
            <w:pPr>
              <w:contextualSpacing w:val="0"/>
              <w:rPr/>
            </w:pPr>
            <w:r w:rsidDel="00000000" w:rsidR="00000000" w:rsidRPr="00000000">
              <w:rPr>
                <w:rtl w:val="0"/>
              </w:rPr>
            </w:r>
          </w:p>
        </w:tc>
      </w:tr>
      <w:tr>
        <w:trPr>
          <w:trHeight w:val="360" w:hRule="atLeast"/>
        </w:trPr>
        <w:tc>
          <w:tcPr/>
          <w:p w:rsidR="00000000" w:rsidDel="00000000" w:rsidP="00000000" w:rsidRDefault="00000000" w:rsidRPr="00000000" w14:paraId="00000241">
            <w:pPr>
              <w:contextualSpacing w:val="0"/>
              <w:rPr/>
            </w:pPr>
            <w:r w:rsidDel="00000000" w:rsidR="00000000" w:rsidRPr="00000000">
              <w:rPr>
                <w:rtl w:val="0"/>
              </w:rPr>
              <w:t xml:space="preserve">5. If user is admin, are all fields available for editing, including those considered default?</w:t>
            </w:r>
          </w:p>
        </w:tc>
        <w:tc>
          <w:tcPr/>
          <w:p w:rsidR="00000000" w:rsidDel="00000000" w:rsidP="00000000" w:rsidRDefault="00000000" w:rsidRPr="00000000" w14:paraId="00000242">
            <w:pPr>
              <w:contextualSpacing w:val="0"/>
              <w:rPr/>
            </w:pPr>
            <w:r w:rsidDel="00000000" w:rsidR="00000000" w:rsidRPr="00000000">
              <w:rPr>
                <w:rtl w:val="0"/>
              </w:rPr>
            </w:r>
          </w:p>
        </w:tc>
        <w:tc>
          <w:tcPr/>
          <w:p w:rsidR="00000000" w:rsidDel="00000000" w:rsidP="00000000" w:rsidRDefault="00000000" w:rsidRPr="00000000" w14:paraId="00000243">
            <w:pPr>
              <w:contextualSpacing w:val="0"/>
              <w:rPr/>
            </w:pPr>
            <w:r w:rsidDel="00000000" w:rsidR="00000000" w:rsidRPr="00000000">
              <w:rPr>
                <w:rtl w:val="0"/>
              </w:rPr>
            </w:r>
          </w:p>
        </w:tc>
        <w:tc>
          <w:tcPr/>
          <w:p w:rsidR="00000000" w:rsidDel="00000000" w:rsidP="00000000" w:rsidRDefault="00000000" w:rsidRPr="00000000" w14:paraId="00000244">
            <w:pPr>
              <w:contextualSpacing w:val="0"/>
              <w:rPr/>
            </w:pPr>
            <w:r w:rsidDel="00000000" w:rsidR="00000000" w:rsidRPr="00000000">
              <w:rPr>
                <w:rtl w:val="0"/>
              </w:rPr>
            </w:r>
          </w:p>
        </w:tc>
      </w:tr>
      <w:tr>
        <w:trPr>
          <w:trHeight w:val="360" w:hRule="atLeast"/>
        </w:trPr>
        <w:tc>
          <w:tcPr/>
          <w:p w:rsidR="00000000" w:rsidDel="00000000" w:rsidP="00000000" w:rsidRDefault="00000000" w:rsidRPr="00000000" w14:paraId="00000245">
            <w:pPr>
              <w:contextualSpacing w:val="0"/>
              <w:rPr/>
            </w:pPr>
            <w:r w:rsidDel="00000000" w:rsidR="00000000" w:rsidRPr="00000000">
              <w:rPr>
                <w:rtl w:val="0"/>
              </w:rPr>
              <w:t xml:space="preserve">6. Does the save option return user to the main ACL table?</w:t>
            </w:r>
          </w:p>
        </w:tc>
        <w:tc>
          <w:tcPr/>
          <w:p w:rsidR="00000000" w:rsidDel="00000000" w:rsidP="00000000" w:rsidRDefault="00000000" w:rsidRPr="00000000" w14:paraId="00000246">
            <w:pPr>
              <w:contextualSpacing w:val="0"/>
              <w:rPr/>
            </w:pPr>
            <w:r w:rsidDel="00000000" w:rsidR="00000000" w:rsidRPr="00000000">
              <w:rPr>
                <w:rtl w:val="0"/>
              </w:rPr>
            </w:r>
          </w:p>
        </w:tc>
        <w:tc>
          <w:tcPr/>
          <w:p w:rsidR="00000000" w:rsidDel="00000000" w:rsidP="00000000" w:rsidRDefault="00000000" w:rsidRPr="00000000" w14:paraId="00000247">
            <w:pPr>
              <w:contextualSpacing w:val="0"/>
              <w:rPr/>
            </w:pPr>
            <w:r w:rsidDel="00000000" w:rsidR="00000000" w:rsidRPr="00000000">
              <w:rPr>
                <w:rtl w:val="0"/>
              </w:rPr>
            </w:r>
          </w:p>
        </w:tc>
        <w:tc>
          <w:tcPr/>
          <w:p w:rsidR="00000000" w:rsidDel="00000000" w:rsidP="00000000" w:rsidRDefault="00000000" w:rsidRPr="00000000" w14:paraId="00000248">
            <w:pPr>
              <w:contextualSpacing w:val="0"/>
              <w:rPr/>
            </w:pPr>
            <w:r w:rsidDel="00000000" w:rsidR="00000000" w:rsidRPr="00000000">
              <w:rPr>
                <w:rtl w:val="0"/>
              </w:rPr>
            </w:r>
          </w:p>
        </w:tc>
      </w:tr>
      <w:tr>
        <w:trPr>
          <w:trHeight w:val="360" w:hRule="atLeast"/>
        </w:trPr>
        <w:tc>
          <w:tcPr/>
          <w:p w:rsidR="00000000" w:rsidDel="00000000" w:rsidP="00000000" w:rsidRDefault="00000000" w:rsidRPr="00000000" w14:paraId="00000249">
            <w:pPr>
              <w:contextualSpacing w:val="0"/>
              <w:rPr/>
            </w:pPr>
            <w:r w:rsidDel="00000000" w:rsidR="00000000" w:rsidRPr="00000000">
              <w:rPr>
                <w:rtl w:val="0"/>
              </w:rPr>
              <w:t xml:space="preserve">7. Is the correct window title displayed?</w:t>
            </w:r>
          </w:p>
        </w:tc>
        <w:tc>
          <w:tcPr/>
          <w:p w:rsidR="00000000" w:rsidDel="00000000" w:rsidP="00000000" w:rsidRDefault="00000000" w:rsidRPr="00000000" w14:paraId="0000024A">
            <w:pPr>
              <w:contextualSpacing w:val="0"/>
              <w:rPr/>
            </w:pPr>
            <w:r w:rsidDel="00000000" w:rsidR="00000000" w:rsidRPr="00000000">
              <w:rPr>
                <w:rtl w:val="0"/>
              </w:rPr>
            </w:r>
          </w:p>
        </w:tc>
        <w:tc>
          <w:tcPr/>
          <w:p w:rsidR="00000000" w:rsidDel="00000000" w:rsidP="00000000" w:rsidRDefault="00000000" w:rsidRPr="00000000" w14:paraId="0000024B">
            <w:pPr>
              <w:contextualSpacing w:val="0"/>
              <w:rPr/>
            </w:pPr>
            <w:r w:rsidDel="00000000" w:rsidR="00000000" w:rsidRPr="00000000">
              <w:rPr>
                <w:rtl w:val="0"/>
              </w:rPr>
            </w:r>
          </w:p>
        </w:tc>
        <w:tc>
          <w:tcPr/>
          <w:p w:rsidR="00000000" w:rsidDel="00000000" w:rsidP="00000000" w:rsidRDefault="00000000" w:rsidRPr="00000000" w14:paraId="0000024C">
            <w:pPr>
              <w:contextualSpacing w:val="0"/>
              <w:rPr/>
            </w:pPr>
            <w:r w:rsidDel="00000000" w:rsidR="00000000" w:rsidRPr="00000000">
              <w:rPr>
                <w:rtl w:val="0"/>
              </w:rPr>
            </w:r>
          </w:p>
        </w:tc>
      </w:tr>
      <w:tr>
        <w:trPr>
          <w:trHeight w:val="360" w:hRule="atLeast"/>
        </w:trPr>
        <w:tc>
          <w:tcPr/>
          <w:p w:rsidR="00000000" w:rsidDel="00000000" w:rsidP="00000000" w:rsidRDefault="00000000" w:rsidRPr="00000000" w14:paraId="0000024D">
            <w:pPr>
              <w:contextualSpacing w:val="0"/>
              <w:rPr/>
            </w:pPr>
            <w:r w:rsidDel="00000000" w:rsidR="00000000" w:rsidRPr="00000000">
              <w:rPr>
                <w:rtl w:val="0"/>
              </w:rPr>
            </w:r>
          </w:p>
        </w:tc>
        <w:tc>
          <w:tcPr/>
          <w:p w:rsidR="00000000" w:rsidDel="00000000" w:rsidP="00000000" w:rsidRDefault="00000000" w:rsidRPr="00000000" w14:paraId="0000024E">
            <w:pPr>
              <w:contextualSpacing w:val="0"/>
              <w:rPr/>
            </w:pPr>
            <w:r w:rsidDel="00000000" w:rsidR="00000000" w:rsidRPr="00000000">
              <w:rPr>
                <w:rtl w:val="0"/>
              </w:rPr>
            </w:r>
          </w:p>
        </w:tc>
        <w:tc>
          <w:tcPr/>
          <w:p w:rsidR="00000000" w:rsidDel="00000000" w:rsidP="00000000" w:rsidRDefault="00000000" w:rsidRPr="00000000" w14:paraId="0000024F">
            <w:pPr>
              <w:contextualSpacing w:val="0"/>
              <w:rPr/>
            </w:pPr>
            <w:r w:rsidDel="00000000" w:rsidR="00000000" w:rsidRPr="00000000">
              <w:rPr>
                <w:rtl w:val="0"/>
              </w:rPr>
            </w:r>
          </w:p>
        </w:tc>
        <w:tc>
          <w:tcPr/>
          <w:p w:rsidR="00000000" w:rsidDel="00000000" w:rsidP="00000000" w:rsidRDefault="00000000" w:rsidRPr="00000000" w14:paraId="00000250">
            <w:pPr>
              <w:contextualSpacing w:val="0"/>
              <w:rPr/>
            </w:pPr>
            <w:r w:rsidDel="00000000" w:rsidR="00000000" w:rsidRPr="00000000">
              <w:rPr>
                <w:rtl w:val="0"/>
              </w:rPr>
            </w:r>
          </w:p>
        </w:tc>
      </w:tr>
      <w:tr>
        <w:trPr>
          <w:trHeight w:val="360" w:hRule="atLeast"/>
        </w:trPr>
        <w:tc>
          <w:tcPr/>
          <w:p w:rsidR="00000000" w:rsidDel="00000000" w:rsidP="00000000" w:rsidRDefault="00000000" w:rsidRPr="00000000" w14:paraId="00000251">
            <w:pPr>
              <w:contextualSpacing w:val="0"/>
              <w:rPr/>
            </w:pPr>
            <w:r w:rsidDel="00000000" w:rsidR="00000000" w:rsidRPr="00000000">
              <w:rPr>
                <w:rtl w:val="0"/>
              </w:rPr>
            </w:r>
          </w:p>
        </w:tc>
        <w:tc>
          <w:tcPr/>
          <w:p w:rsidR="00000000" w:rsidDel="00000000" w:rsidP="00000000" w:rsidRDefault="00000000" w:rsidRPr="00000000" w14:paraId="00000252">
            <w:pPr>
              <w:contextualSpacing w:val="0"/>
              <w:rPr/>
            </w:pPr>
            <w:r w:rsidDel="00000000" w:rsidR="00000000" w:rsidRPr="00000000">
              <w:rPr>
                <w:rtl w:val="0"/>
              </w:rPr>
            </w:r>
          </w:p>
        </w:tc>
        <w:tc>
          <w:tcPr/>
          <w:p w:rsidR="00000000" w:rsidDel="00000000" w:rsidP="00000000" w:rsidRDefault="00000000" w:rsidRPr="00000000" w14:paraId="00000253">
            <w:pPr>
              <w:contextualSpacing w:val="0"/>
              <w:rPr/>
            </w:pPr>
            <w:r w:rsidDel="00000000" w:rsidR="00000000" w:rsidRPr="00000000">
              <w:rPr>
                <w:rtl w:val="0"/>
              </w:rPr>
            </w:r>
          </w:p>
        </w:tc>
        <w:tc>
          <w:tcPr/>
          <w:p w:rsidR="00000000" w:rsidDel="00000000" w:rsidP="00000000" w:rsidRDefault="00000000" w:rsidRPr="00000000" w14:paraId="00000254">
            <w:pPr>
              <w:contextualSpacing w:val="0"/>
              <w:rPr/>
            </w:pPr>
            <w:r w:rsidDel="00000000" w:rsidR="00000000" w:rsidRPr="00000000">
              <w:rPr>
                <w:rtl w:val="0"/>
              </w:rPr>
            </w:r>
          </w:p>
        </w:tc>
      </w:tr>
      <w:tr>
        <w:trPr>
          <w:trHeight w:val="360" w:hRule="atLeast"/>
        </w:trPr>
        <w:tc>
          <w:tcPr/>
          <w:p w:rsidR="00000000" w:rsidDel="00000000" w:rsidP="00000000" w:rsidRDefault="00000000" w:rsidRPr="00000000" w14:paraId="00000255">
            <w:pPr>
              <w:contextualSpacing w:val="0"/>
              <w:rPr/>
            </w:pPr>
            <w:r w:rsidDel="00000000" w:rsidR="00000000" w:rsidRPr="00000000">
              <w:rPr>
                <w:rtl w:val="0"/>
              </w:rPr>
            </w:r>
          </w:p>
        </w:tc>
        <w:tc>
          <w:tcPr/>
          <w:p w:rsidR="00000000" w:rsidDel="00000000" w:rsidP="00000000" w:rsidRDefault="00000000" w:rsidRPr="00000000" w14:paraId="00000256">
            <w:pPr>
              <w:contextualSpacing w:val="0"/>
              <w:rPr/>
            </w:pPr>
            <w:r w:rsidDel="00000000" w:rsidR="00000000" w:rsidRPr="00000000">
              <w:rPr>
                <w:rtl w:val="0"/>
              </w:rPr>
            </w:r>
          </w:p>
        </w:tc>
        <w:tc>
          <w:tcPr/>
          <w:p w:rsidR="00000000" w:rsidDel="00000000" w:rsidP="00000000" w:rsidRDefault="00000000" w:rsidRPr="00000000" w14:paraId="00000257">
            <w:pPr>
              <w:contextualSpacing w:val="0"/>
              <w:rPr/>
            </w:pPr>
            <w:r w:rsidDel="00000000" w:rsidR="00000000" w:rsidRPr="00000000">
              <w:rPr>
                <w:rtl w:val="0"/>
              </w:rPr>
            </w:r>
          </w:p>
        </w:tc>
        <w:tc>
          <w:tcPr/>
          <w:p w:rsidR="00000000" w:rsidDel="00000000" w:rsidP="00000000" w:rsidRDefault="00000000" w:rsidRPr="00000000" w14:paraId="00000258">
            <w:pPr>
              <w:contextualSpacing w:val="0"/>
              <w:rPr/>
            </w:pPr>
            <w:r w:rsidDel="00000000" w:rsidR="00000000" w:rsidRPr="00000000">
              <w:rPr>
                <w:rtl w:val="0"/>
              </w:rPr>
            </w:r>
          </w:p>
        </w:tc>
      </w:tr>
      <w:tr>
        <w:trPr>
          <w:trHeight w:val="360" w:hRule="atLeast"/>
        </w:trPr>
        <w:tc>
          <w:tcPr/>
          <w:p w:rsidR="00000000" w:rsidDel="00000000" w:rsidP="00000000" w:rsidRDefault="00000000" w:rsidRPr="00000000" w14:paraId="00000259">
            <w:pPr>
              <w:contextualSpacing w:val="0"/>
              <w:rPr/>
            </w:pPr>
            <w:r w:rsidDel="00000000" w:rsidR="00000000" w:rsidRPr="00000000">
              <w:rPr>
                <w:rtl w:val="0"/>
              </w:rPr>
            </w:r>
          </w:p>
        </w:tc>
        <w:tc>
          <w:tcPr/>
          <w:p w:rsidR="00000000" w:rsidDel="00000000" w:rsidP="00000000" w:rsidRDefault="00000000" w:rsidRPr="00000000" w14:paraId="0000025A">
            <w:pPr>
              <w:contextualSpacing w:val="0"/>
              <w:rPr/>
            </w:pPr>
            <w:r w:rsidDel="00000000" w:rsidR="00000000" w:rsidRPr="00000000">
              <w:rPr>
                <w:rtl w:val="0"/>
              </w:rPr>
            </w:r>
          </w:p>
        </w:tc>
        <w:tc>
          <w:tcPr/>
          <w:p w:rsidR="00000000" w:rsidDel="00000000" w:rsidP="00000000" w:rsidRDefault="00000000" w:rsidRPr="00000000" w14:paraId="0000025B">
            <w:pPr>
              <w:contextualSpacing w:val="0"/>
              <w:rPr/>
            </w:pPr>
            <w:r w:rsidDel="00000000" w:rsidR="00000000" w:rsidRPr="00000000">
              <w:rPr>
                <w:rtl w:val="0"/>
              </w:rPr>
            </w:r>
          </w:p>
        </w:tc>
        <w:tc>
          <w:tcPr/>
          <w:p w:rsidR="00000000" w:rsidDel="00000000" w:rsidP="00000000" w:rsidRDefault="00000000" w:rsidRPr="00000000" w14:paraId="0000025C">
            <w:pPr>
              <w:contextualSpacing w:val="0"/>
              <w:rPr/>
            </w:pPr>
            <w:r w:rsidDel="00000000" w:rsidR="00000000" w:rsidRPr="00000000">
              <w:rPr>
                <w:rtl w:val="0"/>
              </w:rPr>
            </w:r>
          </w:p>
        </w:tc>
      </w:tr>
      <w:tr>
        <w:trPr>
          <w:trHeight w:val="360" w:hRule="atLeast"/>
        </w:trPr>
        <w:tc>
          <w:tcPr/>
          <w:p w:rsidR="00000000" w:rsidDel="00000000" w:rsidP="00000000" w:rsidRDefault="00000000" w:rsidRPr="00000000" w14:paraId="0000025D">
            <w:pPr>
              <w:contextualSpacing w:val="0"/>
              <w:rPr/>
            </w:pPr>
            <w:r w:rsidDel="00000000" w:rsidR="00000000" w:rsidRPr="00000000">
              <w:rPr>
                <w:rtl w:val="0"/>
              </w:rPr>
            </w:r>
          </w:p>
        </w:tc>
        <w:tc>
          <w:tcPr/>
          <w:p w:rsidR="00000000" w:rsidDel="00000000" w:rsidP="00000000" w:rsidRDefault="00000000" w:rsidRPr="00000000" w14:paraId="0000025E">
            <w:pPr>
              <w:contextualSpacing w:val="0"/>
              <w:rPr/>
            </w:pPr>
            <w:r w:rsidDel="00000000" w:rsidR="00000000" w:rsidRPr="00000000">
              <w:rPr>
                <w:rtl w:val="0"/>
              </w:rPr>
            </w:r>
          </w:p>
        </w:tc>
        <w:tc>
          <w:tcPr/>
          <w:p w:rsidR="00000000" w:rsidDel="00000000" w:rsidP="00000000" w:rsidRDefault="00000000" w:rsidRPr="00000000" w14:paraId="0000025F">
            <w:pPr>
              <w:contextualSpacing w:val="0"/>
              <w:rPr/>
            </w:pPr>
            <w:r w:rsidDel="00000000" w:rsidR="00000000" w:rsidRPr="00000000">
              <w:rPr>
                <w:rtl w:val="0"/>
              </w:rPr>
            </w:r>
          </w:p>
        </w:tc>
        <w:tc>
          <w:tcPr/>
          <w:p w:rsidR="00000000" w:rsidDel="00000000" w:rsidP="00000000" w:rsidRDefault="00000000" w:rsidRPr="00000000" w14:paraId="00000260">
            <w:pPr>
              <w:contextualSpacing w:val="0"/>
              <w:rPr/>
            </w:pPr>
            <w:r w:rsidDel="00000000" w:rsidR="00000000" w:rsidRPr="00000000">
              <w:rPr>
                <w:rtl w:val="0"/>
              </w:rPr>
            </w:r>
          </w:p>
        </w:tc>
      </w:tr>
    </w:tbl>
    <w:p w:rsidR="00000000" w:rsidDel="00000000" w:rsidP="00000000" w:rsidRDefault="00000000" w:rsidRPr="00000000" w14:paraId="00000261">
      <w:pPr>
        <w:contextualSpacing w:val="0"/>
        <w:rPr/>
      </w:pPr>
      <w:r w:rsidDel="00000000" w:rsidR="00000000" w:rsidRPr="00000000">
        <w:rPr>
          <w:rtl w:val="0"/>
        </w:rPr>
      </w:r>
    </w:p>
    <w:p w:rsidR="00000000" w:rsidDel="00000000" w:rsidP="00000000" w:rsidRDefault="00000000" w:rsidRPr="00000000" w14:paraId="00000262">
      <w:pPr>
        <w:contextualSpacing w:val="0"/>
        <w:rPr/>
      </w:pPr>
      <w:r w:rsidDel="00000000" w:rsidR="00000000" w:rsidRPr="00000000">
        <w:rPr>
          <w:rtl w:val="0"/>
        </w:rPr>
      </w:r>
    </w:p>
    <w:p w:rsidR="00000000" w:rsidDel="00000000" w:rsidP="00000000" w:rsidRDefault="00000000" w:rsidRPr="00000000" w14:paraId="00000263">
      <w:pPr>
        <w:contextualSpacing w:val="0"/>
        <w:rPr/>
      </w:pPr>
      <w:r w:rsidDel="00000000" w:rsidR="00000000" w:rsidRPr="00000000">
        <w:rPr>
          <w:rtl w:val="0"/>
        </w:rPr>
        <w:t xml:space="preserve">Comments: ___________________________________________________________________________</w:t>
      </w:r>
    </w:p>
    <w:p w:rsidR="00000000" w:rsidDel="00000000" w:rsidP="00000000" w:rsidRDefault="00000000" w:rsidRPr="00000000" w14:paraId="00000264">
      <w:pPr>
        <w:contextualSpacing w:val="0"/>
        <w:rPr/>
      </w:pPr>
      <w:r w:rsidDel="00000000" w:rsidR="00000000" w:rsidRPr="00000000">
        <w:rPr>
          <w:rtl w:val="0"/>
        </w:rPr>
      </w:r>
    </w:p>
    <w:p w:rsidR="00000000" w:rsidDel="00000000" w:rsidP="00000000" w:rsidRDefault="00000000" w:rsidRPr="00000000" w14:paraId="00000265">
      <w:pPr>
        <w:contextualSpacing w:val="0"/>
        <w:rPr/>
      </w:pPr>
      <w:r w:rsidDel="00000000" w:rsidR="00000000" w:rsidRPr="00000000">
        <w:rPr>
          <w:rtl w:val="0"/>
        </w:rPr>
        <w:t xml:space="preserve">_____________________________________________________________________________________</w:t>
      </w:r>
    </w:p>
    <w:p w:rsidR="00000000" w:rsidDel="00000000" w:rsidP="00000000" w:rsidRDefault="00000000" w:rsidRPr="00000000" w14:paraId="00000266">
      <w:pPr>
        <w:contextualSpacing w:val="0"/>
        <w:rPr/>
      </w:pPr>
      <w:r w:rsidDel="00000000" w:rsidR="00000000" w:rsidRPr="00000000">
        <w:rPr>
          <w:rtl w:val="0"/>
        </w:rPr>
      </w:r>
    </w:p>
    <w:p w:rsidR="00000000" w:rsidDel="00000000" w:rsidP="00000000" w:rsidRDefault="00000000" w:rsidRPr="00000000" w14:paraId="00000267">
      <w:pPr>
        <w:contextualSpacing w:val="0"/>
        <w:rPr/>
      </w:pPr>
      <w:r w:rsidDel="00000000" w:rsidR="00000000" w:rsidRPr="00000000">
        <w:rPr>
          <w:rtl w:val="0"/>
        </w:rPr>
        <w:t xml:space="preserve">_____________________________________________________________________________________</w:t>
      </w:r>
    </w:p>
    <w:p w:rsidR="00000000" w:rsidDel="00000000" w:rsidP="00000000" w:rsidRDefault="00000000" w:rsidRPr="00000000" w14:paraId="00000268">
      <w:pPr>
        <w:contextualSpacing w:val="0"/>
        <w:rPr/>
      </w:pPr>
      <w:r w:rsidDel="00000000" w:rsidR="00000000" w:rsidRPr="00000000">
        <w:rPr>
          <w:rtl w:val="0"/>
        </w:rPr>
      </w:r>
    </w:p>
    <w:p w:rsidR="00000000" w:rsidDel="00000000" w:rsidP="00000000" w:rsidRDefault="00000000" w:rsidRPr="00000000" w14:paraId="00000269">
      <w:pPr>
        <w:contextualSpacing w:val="0"/>
        <w:rPr/>
      </w:pPr>
      <w:r w:rsidDel="00000000" w:rsidR="00000000" w:rsidRPr="00000000">
        <w:rPr>
          <w:rtl w:val="0"/>
        </w:rPr>
        <w:t xml:space="preserve">_____________________________________________________________________________________</w:t>
      </w:r>
    </w:p>
    <w:p w:rsidR="00000000" w:rsidDel="00000000" w:rsidP="00000000" w:rsidRDefault="00000000" w:rsidRPr="00000000" w14:paraId="0000026A">
      <w:pPr>
        <w:contextualSpacing w:val="0"/>
        <w:rPr/>
      </w:pPr>
      <w:r w:rsidDel="00000000" w:rsidR="00000000" w:rsidRPr="00000000">
        <w:rPr>
          <w:rtl w:val="0"/>
        </w:rPr>
      </w:r>
    </w:p>
    <w:p w:rsidR="00000000" w:rsidDel="00000000" w:rsidP="00000000" w:rsidRDefault="00000000" w:rsidRPr="00000000" w14:paraId="0000026B">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26C">
      <w:pPr>
        <w:pStyle w:val="Heading2"/>
        <w:contextualSpacing w:val="0"/>
        <w:rPr>
          <w:b w:val="0"/>
          <w:color w:val="538135"/>
        </w:rPr>
      </w:pPr>
      <w:bookmarkStart w:colFirst="0" w:colLast="0" w:name="_35nkun2" w:id="14"/>
      <w:bookmarkEnd w:id="14"/>
      <w:r w:rsidDel="00000000" w:rsidR="00000000" w:rsidRPr="00000000">
        <w:rPr>
          <w:b w:val="0"/>
          <w:color w:val="538135"/>
          <w:rtl w:val="0"/>
        </w:rPr>
        <w:t xml:space="preserve">CLICK EXTERNAL LINK(s)</w:t>
      </w:r>
    </w:p>
    <w:p w:rsidR="00000000" w:rsidDel="00000000" w:rsidP="00000000" w:rsidRDefault="00000000" w:rsidRPr="00000000" w14:paraId="0000026D">
      <w:pPr>
        <w:contextualSpacing w:val="0"/>
        <w:rPr/>
      </w:pPr>
      <w:r w:rsidDel="00000000" w:rsidR="00000000" w:rsidRPr="00000000">
        <w:rPr>
          <w:rtl w:val="0"/>
        </w:rPr>
      </w:r>
    </w:p>
    <w:p w:rsidR="00000000" w:rsidDel="00000000" w:rsidP="00000000" w:rsidRDefault="00000000" w:rsidRPr="00000000" w14:paraId="0000026E">
      <w:pPr>
        <w:tabs>
          <w:tab w:val="left" w:pos="1260"/>
        </w:tabs>
        <w:contextualSpacing w:val="0"/>
        <w:rPr>
          <w:ins w:author="Ingrid Henricksen" w:id="4" w:date="2018-04-13T04:44:00Z"/>
          <w:b w:val="1"/>
          <w:rPrChange w:author="Ingrid Henricksen" w:id="6" w:date="2018-04-13T04:44:00Z">
            <w:rPr/>
          </w:rPrChange>
        </w:rPr>
      </w:pPr>
      <w:ins w:author="Ingrid Henricksen" w:id="4" w:date="2018-04-13T04:44:00Z">
        <w:r w:rsidDel="00000000" w:rsidR="00000000" w:rsidRPr="00000000">
          <w:rPr>
            <w:b w:val="1"/>
            <w:rtl w:val="0"/>
            <w:rPrChange w:author="Ingrid Henricksen" w:id="5" w:date="2018-04-13T04:44:00Z">
              <w:rPr/>
            </w:rPrChange>
          </w:rPr>
          <w:t xml:space="preserve">Action: </w:t>
          <w:tab/>
          <w:t xml:space="preserve">Login as general member</w:t>
        </w:r>
        <w:r w:rsidDel="00000000" w:rsidR="00000000" w:rsidRPr="00000000">
          <w:rPr>
            <w:rtl w:val="0"/>
          </w:rPr>
        </w:r>
      </w:ins>
    </w:p>
    <w:p w:rsidR="00000000" w:rsidDel="00000000" w:rsidP="00000000" w:rsidRDefault="00000000" w:rsidRPr="00000000" w14:paraId="0000026F">
      <w:pPr>
        <w:tabs>
          <w:tab w:val="left" w:pos="1260"/>
        </w:tabs>
        <w:contextualSpacing w:val="0"/>
        <w:rPr>
          <w:ins w:author="Ingrid Henricksen" w:id="4" w:date="2018-04-13T04:44:00Z"/>
          <w:b w:val="1"/>
          <w:rPrChange w:author="Ingrid Henricksen" w:id="8" w:date="2018-04-13T04:44:00Z">
            <w:rPr/>
          </w:rPrChange>
        </w:rPr>
      </w:pPr>
      <w:ins w:author="Ingrid Henricksen" w:id="4" w:date="2018-04-13T04:44:00Z">
        <w:r w:rsidDel="00000000" w:rsidR="00000000" w:rsidRPr="00000000">
          <w:rPr>
            <w:b w:val="1"/>
            <w:rtl w:val="0"/>
            <w:rPrChange w:author="Ingrid Henricksen" w:id="7" w:date="2018-04-13T04:44:00Z">
              <w:rPr/>
            </w:rPrChange>
          </w:rPr>
          <w:tab/>
          <w:t xml:space="preserve">On the </w:t>
        </w:r>
        <w:r w:rsidDel="00000000" w:rsidR="00000000" w:rsidRPr="00000000">
          <w:rPr>
            <w:rtl w:val="0"/>
          </w:rPr>
          <w:t xml:space="preserve">General Dir page, click the email link</w:t>
        </w:r>
        <w:r w:rsidDel="00000000" w:rsidR="00000000" w:rsidRPr="00000000">
          <w:rPr>
            <w:rtl w:val="0"/>
          </w:rPr>
        </w:r>
      </w:ins>
    </w:p>
    <w:p w:rsidR="00000000" w:rsidDel="00000000" w:rsidP="00000000" w:rsidRDefault="00000000" w:rsidRPr="00000000" w14:paraId="00000270">
      <w:pPr>
        <w:tabs>
          <w:tab w:val="left" w:pos="1260"/>
        </w:tabs>
        <w:contextualSpacing w:val="0"/>
        <w:rPr>
          <w:ins w:author="Ingrid Henricksen" w:id="4" w:date="2018-04-13T04:44:00Z"/>
          <w:b w:val="1"/>
          <w:rPrChange w:author="Ingrid Henricksen" w:id="9" w:date="2018-04-13T04:44:00Z">
            <w:rPr/>
          </w:rPrChange>
        </w:rPr>
      </w:pPr>
      <w:ins w:author="Ingrid Henricksen" w:id="4" w:date="2018-04-13T04:44:00Z">
        <w:r w:rsidDel="00000000" w:rsidR="00000000" w:rsidRPr="00000000">
          <w:rPr>
            <w:b w:val="1"/>
            <w:rtl w:val="0"/>
            <w:rPrChange w:author="Ingrid Henricksen" w:id="9" w:date="2018-04-13T04:44:00Z">
              <w:rPr/>
            </w:rPrChange>
          </w:rPr>
          <w:tab/>
          <w:t xml:space="preserve">On the General Dir page, click the facebook link</w:t>
        </w:r>
      </w:ins>
    </w:p>
    <w:p w:rsidR="00000000" w:rsidDel="00000000" w:rsidP="00000000" w:rsidRDefault="00000000" w:rsidRPr="00000000" w14:paraId="00000271">
      <w:pPr>
        <w:tabs>
          <w:tab w:val="left" w:pos="1260"/>
        </w:tabs>
        <w:contextualSpacing w:val="0"/>
        <w:rPr>
          <w:ins w:author="Ingrid Henricksen" w:id="4" w:date="2018-04-13T04:44:00Z"/>
          <w:b w:val="1"/>
          <w:rPrChange w:author="Ingrid Henricksen" w:id="10" w:date="2018-04-13T04:44:00Z">
            <w:rPr/>
          </w:rPrChange>
        </w:rPr>
      </w:pPr>
      <w:ins w:author="Ingrid Henricksen" w:id="4" w:date="2018-04-13T04:44:00Z">
        <w:r w:rsidDel="00000000" w:rsidR="00000000" w:rsidRPr="00000000">
          <w:rPr>
            <w:b w:val="1"/>
            <w:rtl w:val="0"/>
            <w:rPrChange w:author="Ingrid Henricksen" w:id="10" w:date="2018-04-13T04:44:00Z">
              <w:rPr/>
            </w:rPrChange>
          </w:rPr>
          <w:tab/>
          <w:t xml:space="preserve">On the General Dir page, click the LinkedIn link</w:t>
        </w:r>
      </w:ins>
    </w:p>
    <w:p w:rsidR="00000000" w:rsidDel="00000000" w:rsidP="00000000" w:rsidRDefault="00000000" w:rsidRPr="00000000" w14:paraId="00000272">
      <w:pPr>
        <w:contextualSpacing w:val="0"/>
        <w:rPr/>
      </w:pPr>
      <w:r w:rsidDel="00000000" w:rsidR="00000000" w:rsidRPr="00000000">
        <w:rPr>
          <w:rtl w:val="0"/>
        </w:rPr>
      </w:r>
    </w:p>
    <w:p w:rsidR="00000000" w:rsidDel="00000000" w:rsidP="00000000" w:rsidRDefault="00000000" w:rsidRPr="00000000" w14:paraId="00000273">
      <w:pPr>
        <w:contextualSpacing w:val="0"/>
        <w:rPr/>
      </w:pPr>
      <w:r w:rsidDel="00000000" w:rsidR="00000000" w:rsidRPr="00000000">
        <w:rPr>
          <w:rtl w:val="0"/>
        </w:rPr>
      </w:r>
    </w:p>
    <w:p w:rsidR="00000000" w:rsidDel="00000000" w:rsidP="00000000" w:rsidRDefault="00000000" w:rsidRPr="00000000" w14:paraId="00000274">
      <w:pPr>
        <w:contextualSpacing w:val="0"/>
        <w:rPr/>
      </w:pPr>
      <w:r w:rsidDel="00000000" w:rsidR="00000000" w:rsidRPr="00000000">
        <w:rPr>
          <w:rtl w:val="0"/>
        </w:rPr>
      </w:r>
    </w:p>
    <w:tbl>
      <w:tblPr>
        <w:tblStyle w:val="Table13"/>
        <w:tblW w:w="9835.0" w:type="dxa"/>
        <w:jc w:val="left"/>
        <w:tblInd w:w="-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75"/>
        <w:gridCol w:w="8460"/>
        <w:tblGridChange w:id="0">
          <w:tblGrid>
            <w:gridCol w:w="1375"/>
            <w:gridCol w:w="8460"/>
          </w:tblGrid>
        </w:tblGridChange>
      </w:tblGrid>
      <w:tr>
        <w:trPr>
          <w:trHeight w:val="360" w:hRule="atLeast"/>
        </w:trPr>
        <w:tc>
          <w:tcPr/>
          <w:p w:rsidR="00000000" w:rsidDel="00000000" w:rsidP="00000000" w:rsidRDefault="00000000" w:rsidRPr="00000000" w14:paraId="00000275">
            <w:pPr>
              <w:contextualSpacing w:val="0"/>
              <w:rPr>
                <w:b w:val="1"/>
              </w:rPr>
            </w:pPr>
            <w:r w:rsidDel="00000000" w:rsidR="00000000" w:rsidRPr="00000000">
              <w:rPr>
                <w:b w:val="1"/>
                <w:rtl w:val="0"/>
              </w:rPr>
              <w:t xml:space="preserve">Browser:</w:t>
            </w:r>
          </w:p>
        </w:tc>
        <w:tc>
          <w:tcPr/>
          <w:p w:rsidR="00000000" w:rsidDel="00000000" w:rsidP="00000000" w:rsidRDefault="00000000" w:rsidRPr="00000000" w14:paraId="00000276">
            <w:pPr>
              <w:contextualSpacing w:val="0"/>
              <w:rPr>
                <w:b w:val="1"/>
              </w:rPr>
            </w:pPr>
            <w:r w:rsidDel="00000000" w:rsidR="00000000" w:rsidRPr="00000000">
              <w:rPr>
                <w:rtl w:val="0"/>
              </w:rPr>
            </w:r>
          </w:p>
        </w:tc>
      </w:tr>
      <w:tr>
        <w:trPr>
          <w:trHeight w:val="360" w:hRule="atLeast"/>
        </w:trPr>
        <w:tc>
          <w:tcPr/>
          <w:p w:rsidR="00000000" w:rsidDel="00000000" w:rsidP="00000000" w:rsidRDefault="00000000" w:rsidRPr="00000000" w14:paraId="00000277">
            <w:pPr>
              <w:contextualSpacing w:val="0"/>
              <w:rPr>
                <w:b w:val="1"/>
              </w:rPr>
            </w:pPr>
            <w:r w:rsidDel="00000000" w:rsidR="00000000" w:rsidRPr="00000000">
              <w:rPr>
                <w:b w:val="1"/>
                <w:rtl w:val="0"/>
              </w:rPr>
              <w:t xml:space="preserve">Username:</w:t>
            </w:r>
          </w:p>
        </w:tc>
        <w:tc>
          <w:tcPr/>
          <w:p w:rsidR="00000000" w:rsidDel="00000000" w:rsidP="00000000" w:rsidRDefault="00000000" w:rsidRPr="00000000" w14:paraId="00000278">
            <w:pPr>
              <w:contextualSpacing w:val="0"/>
              <w:rPr>
                <w:b w:val="1"/>
              </w:rPr>
            </w:pPr>
            <w:r w:rsidDel="00000000" w:rsidR="00000000" w:rsidRPr="00000000">
              <w:rPr>
                <w:rtl w:val="0"/>
              </w:rPr>
            </w:r>
          </w:p>
        </w:tc>
      </w:tr>
      <w:tr>
        <w:trPr>
          <w:trHeight w:val="360" w:hRule="atLeast"/>
        </w:trPr>
        <w:tc>
          <w:tcPr/>
          <w:p w:rsidR="00000000" w:rsidDel="00000000" w:rsidP="00000000" w:rsidRDefault="00000000" w:rsidRPr="00000000" w14:paraId="00000279">
            <w:pPr>
              <w:contextualSpacing w:val="0"/>
              <w:rPr>
                <w:b w:val="1"/>
              </w:rPr>
            </w:pPr>
            <w:r w:rsidDel="00000000" w:rsidR="00000000" w:rsidRPr="00000000">
              <w:rPr>
                <w:b w:val="1"/>
                <w:rtl w:val="0"/>
              </w:rPr>
              <w:t xml:space="preserve">Password:</w:t>
            </w:r>
          </w:p>
        </w:tc>
        <w:tc>
          <w:tcPr/>
          <w:p w:rsidR="00000000" w:rsidDel="00000000" w:rsidP="00000000" w:rsidRDefault="00000000" w:rsidRPr="00000000" w14:paraId="0000027A">
            <w:pPr>
              <w:contextualSpacing w:val="0"/>
              <w:rPr>
                <w:b w:val="1"/>
              </w:rPr>
            </w:pPr>
            <w:r w:rsidDel="00000000" w:rsidR="00000000" w:rsidRPr="00000000">
              <w:rPr>
                <w:rtl w:val="0"/>
              </w:rPr>
            </w:r>
          </w:p>
        </w:tc>
      </w:tr>
      <w:tr>
        <w:trPr>
          <w:trHeight w:val="360" w:hRule="atLeast"/>
        </w:trPr>
        <w:tc>
          <w:tcPr/>
          <w:p w:rsidR="00000000" w:rsidDel="00000000" w:rsidP="00000000" w:rsidRDefault="00000000" w:rsidRPr="00000000" w14:paraId="0000027B">
            <w:pPr>
              <w:contextualSpacing w:val="0"/>
              <w:rPr>
                <w:b w:val="1"/>
              </w:rPr>
            </w:pPr>
            <w:r w:rsidDel="00000000" w:rsidR="00000000" w:rsidRPr="00000000">
              <w:rPr>
                <w:b w:val="1"/>
                <w:rtl w:val="0"/>
              </w:rPr>
              <w:t xml:space="preserve">URL:</w:t>
            </w:r>
          </w:p>
        </w:tc>
        <w:tc>
          <w:tcPr/>
          <w:p w:rsidR="00000000" w:rsidDel="00000000" w:rsidP="00000000" w:rsidRDefault="00000000" w:rsidRPr="00000000" w14:paraId="0000027C">
            <w:pPr>
              <w:contextualSpacing w:val="0"/>
              <w:rPr>
                <w:b w:val="1"/>
              </w:rPr>
            </w:pPr>
            <w:r w:rsidDel="00000000" w:rsidR="00000000" w:rsidRPr="00000000">
              <w:rPr>
                <w:rtl w:val="0"/>
              </w:rPr>
            </w:r>
          </w:p>
        </w:tc>
      </w:tr>
    </w:tbl>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tbl>
      <w:tblPr>
        <w:tblStyle w:val="Table14"/>
        <w:tblW w:w="983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525"/>
        <w:gridCol w:w="1110"/>
        <w:gridCol w:w="705"/>
        <w:gridCol w:w="1495"/>
        <w:tblGridChange w:id="0">
          <w:tblGrid>
            <w:gridCol w:w="6525"/>
            <w:gridCol w:w="1110"/>
            <w:gridCol w:w="705"/>
            <w:gridCol w:w="1495"/>
          </w:tblGrid>
        </w:tblGridChange>
      </w:tblGrid>
      <w:tr>
        <w:trPr>
          <w:trHeight w:val="360" w:hRule="atLeast"/>
        </w:trPr>
        <w:tc>
          <w:tcPr/>
          <w:p w:rsidR="00000000" w:rsidDel="00000000" w:rsidP="00000000" w:rsidRDefault="00000000" w:rsidRPr="00000000" w14:paraId="0000027E">
            <w:pPr>
              <w:contextualSpacing w:val="0"/>
              <w:rPr>
                <w:b w:val="1"/>
              </w:rPr>
            </w:pPr>
            <w:r w:rsidDel="00000000" w:rsidR="00000000" w:rsidRPr="00000000">
              <w:rPr>
                <w:b w:val="1"/>
                <w:rtl w:val="0"/>
              </w:rPr>
              <w:t xml:space="preserve">Check</w:t>
            </w:r>
          </w:p>
        </w:tc>
        <w:tc>
          <w:tcPr/>
          <w:p w:rsidR="00000000" w:rsidDel="00000000" w:rsidP="00000000" w:rsidRDefault="00000000" w:rsidRPr="00000000" w14:paraId="0000027F">
            <w:pPr>
              <w:contextualSpacing w:val="0"/>
              <w:rPr>
                <w:b w:val="1"/>
              </w:rPr>
            </w:pPr>
            <w:r w:rsidDel="00000000" w:rsidR="00000000" w:rsidRPr="00000000">
              <w:rPr>
                <w:b w:val="1"/>
                <w:rtl w:val="0"/>
              </w:rPr>
              <w:t xml:space="preserve">Pass/Fail</w:t>
            </w:r>
          </w:p>
        </w:tc>
        <w:tc>
          <w:tcPr/>
          <w:p w:rsidR="00000000" w:rsidDel="00000000" w:rsidP="00000000" w:rsidRDefault="00000000" w:rsidRPr="00000000" w14:paraId="00000280">
            <w:pPr>
              <w:contextualSpacing w:val="0"/>
              <w:rPr>
                <w:b w:val="1"/>
              </w:rPr>
            </w:pPr>
            <w:r w:rsidDel="00000000" w:rsidR="00000000" w:rsidRPr="00000000">
              <w:rPr>
                <w:b w:val="1"/>
                <w:rtl w:val="0"/>
              </w:rPr>
              <w:t xml:space="preserve">Date</w:t>
            </w:r>
          </w:p>
        </w:tc>
        <w:tc>
          <w:tcPr/>
          <w:p w:rsidR="00000000" w:rsidDel="00000000" w:rsidP="00000000" w:rsidRDefault="00000000" w:rsidRPr="00000000" w14:paraId="00000281">
            <w:pPr>
              <w:contextualSpacing w:val="0"/>
              <w:rPr>
                <w:b w:val="1"/>
              </w:rPr>
            </w:pPr>
            <w:r w:rsidDel="00000000" w:rsidR="00000000" w:rsidRPr="00000000">
              <w:rPr>
                <w:b w:val="1"/>
                <w:rtl w:val="0"/>
              </w:rPr>
              <w:t xml:space="preserve">Initials</w:t>
            </w:r>
          </w:p>
        </w:tc>
      </w:tr>
      <w:tr>
        <w:trPr>
          <w:trHeight w:val="360" w:hRule="atLeast"/>
        </w:trPr>
        <w:tc>
          <w:tcPr/>
          <w:p w:rsidR="00000000" w:rsidDel="00000000" w:rsidP="00000000" w:rsidRDefault="00000000" w:rsidRPr="00000000" w14:paraId="00000282">
            <w:pPr>
              <w:contextualSpacing w:val="0"/>
              <w:rPr/>
            </w:pPr>
            <w:r w:rsidDel="00000000" w:rsidR="00000000" w:rsidRPr="00000000">
              <w:rPr>
                <w:rtl w:val="0"/>
              </w:rPr>
              <w:t xml:space="preserve">1. Does email link take user to default email?</w:t>
            </w:r>
          </w:p>
        </w:tc>
        <w:tc>
          <w:tcPr/>
          <w:p w:rsidR="00000000" w:rsidDel="00000000" w:rsidP="00000000" w:rsidRDefault="00000000" w:rsidRPr="00000000" w14:paraId="00000283">
            <w:pPr>
              <w:contextualSpacing w:val="0"/>
              <w:rPr/>
            </w:pPr>
            <w:r w:rsidDel="00000000" w:rsidR="00000000" w:rsidRPr="00000000">
              <w:rPr>
                <w:rtl w:val="0"/>
              </w:rPr>
            </w:r>
          </w:p>
        </w:tc>
        <w:tc>
          <w:tcPr/>
          <w:p w:rsidR="00000000" w:rsidDel="00000000" w:rsidP="00000000" w:rsidRDefault="00000000" w:rsidRPr="00000000" w14:paraId="00000284">
            <w:pPr>
              <w:contextualSpacing w:val="0"/>
              <w:rPr/>
            </w:pPr>
            <w:r w:rsidDel="00000000" w:rsidR="00000000" w:rsidRPr="00000000">
              <w:rPr>
                <w:rtl w:val="0"/>
              </w:rPr>
            </w:r>
          </w:p>
        </w:tc>
        <w:tc>
          <w:tcPr/>
          <w:p w:rsidR="00000000" w:rsidDel="00000000" w:rsidP="00000000" w:rsidRDefault="00000000" w:rsidRPr="00000000" w14:paraId="00000285">
            <w:pPr>
              <w:contextualSpacing w:val="0"/>
              <w:rPr/>
            </w:pPr>
            <w:r w:rsidDel="00000000" w:rsidR="00000000" w:rsidRPr="00000000">
              <w:rPr>
                <w:rtl w:val="0"/>
              </w:rPr>
            </w:r>
          </w:p>
        </w:tc>
      </w:tr>
      <w:tr>
        <w:trPr>
          <w:trHeight w:val="360" w:hRule="atLeast"/>
        </w:trPr>
        <w:tc>
          <w:tcPr/>
          <w:p w:rsidR="00000000" w:rsidDel="00000000" w:rsidP="00000000" w:rsidRDefault="00000000" w:rsidRPr="00000000" w14:paraId="00000286">
            <w:pPr>
              <w:contextualSpacing w:val="0"/>
              <w:rPr/>
            </w:pPr>
            <w:r w:rsidDel="00000000" w:rsidR="00000000" w:rsidRPr="00000000">
              <w:rPr>
                <w:rtl w:val="0"/>
              </w:rPr>
              <w:t xml:space="preserve">2. Does facebook link take user to facebook page?</w:t>
            </w:r>
          </w:p>
        </w:tc>
        <w:tc>
          <w:tcPr/>
          <w:p w:rsidR="00000000" w:rsidDel="00000000" w:rsidP="00000000" w:rsidRDefault="00000000" w:rsidRPr="00000000" w14:paraId="00000287">
            <w:pPr>
              <w:contextualSpacing w:val="0"/>
              <w:rPr/>
            </w:pPr>
            <w:r w:rsidDel="00000000" w:rsidR="00000000" w:rsidRPr="00000000">
              <w:rPr>
                <w:rtl w:val="0"/>
              </w:rPr>
            </w:r>
          </w:p>
        </w:tc>
        <w:tc>
          <w:tcPr/>
          <w:p w:rsidR="00000000" w:rsidDel="00000000" w:rsidP="00000000" w:rsidRDefault="00000000" w:rsidRPr="00000000" w14:paraId="00000288">
            <w:pPr>
              <w:contextualSpacing w:val="0"/>
              <w:rPr/>
            </w:pPr>
            <w:r w:rsidDel="00000000" w:rsidR="00000000" w:rsidRPr="00000000">
              <w:rPr>
                <w:rtl w:val="0"/>
              </w:rPr>
            </w:r>
          </w:p>
        </w:tc>
        <w:tc>
          <w:tcPr/>
          <w:p w:rsidR="00000000" w:rsidDel="00000000" w:rsidP="00000000" w:rsidRDefault="00000000" w:rsidRPr="00000000" w14:paraId="00000289">
            <w:pPr>
              <w:contextualSpacing w:val="0"/>
              <w:rPr/>
            </w:pPr>
            <w:r w:rsidDel="00000000" w:rsidR="00000000" w:rsidRPr="00000000">
              <w:rPr>
                <w:rtl w:val="0"/>
              </w:rPr>
            </w:r>
          </w:p>
        </w:tc>
      </w:tr>
      <w:tr>
        <w:trPr>
          <w:trHeight w:val="360" w:hRule="atLeast"/>
        </w:trPr>
        <w:tc>
          <w:tcPr/>
          <w:p w:rsidR="00000000" w:rsidDel="00000000" w:rsidP="00000000" w:rsidRDefault="00000000" w:rsidRPr="00000000" w14:paraId="0000028A">
            <w:pPr>
              <w:contextualSpacing w:val="0"/>
              <w:rPr/>
            </w:pPr>
            <w:r w:rsidDel="00000000" w:rsidR="00000000" w:rsidRPr="00000000">
              <w:rPr>
                <w:rtl w:val="0"/>
              </w:rPr>
              <w:t xml:space="preserve">3. Does linkedin link take user to Linkedin?</w:t>
            </w:r>
          </w:p>
        </w:tc>
        <w:tc>
          <w:tcPr/>
          <w:p w:rsidR="00000000" w:rsidDel="00000000" w:rsidP="00000000" w:rsidRDefault="00000000" w:rsidRPr="00000000" w14:paraId="0000028B">
            <w:pPr>
              <w:contextualSpacing w:val="0"/>
              <w:rPr/>
            </w:pPr>
            <w:r w:rsidDel="00000000" w:rsidR="00000000" w:rsidRPr="00000000">
              <w:rPr>
                <w:rtl w:val="0"/>
              </w:rPr>
            </w:r>
          </w:p>
        </w:tc>
        <w:tc>
          <w:tcPr/>
          <w:p w:rsidR="00000000" w:rsidDel="00000000" w:rsidP="00000000" w:rsidRDefault="00000000" w:rsidRPr="00000000" w14:paraId="0000028C">
            <w:pPr>
              <w:contextualSpacing w:val="0"/>
              <w:rPr/>
            </w:pPr>
            <w:r w:rsidDel="00000000" w:rsidR="00000000" w:rsidRPr="00000000">
              <w:rPr>
                <w:rtl w:val="0"/>
              </w:rPr>
            </w:r>
          </w:p>
        </w:tc>
        <w:tc>
          <w:tcPr/>
          <w:p w:rsidR="00000000" w:rsidDel="00000000" w:rsidP="00000000" w:rsidRDefault="00000000" w:rsidRPr="00000000" w14:paraId="0000028D">
            <w:pPr>
              <w:contextualSpacing w:val="0"/>
              <w:rPr/>
            </w:pPr>
            <w:r w:rsidDel="00000000" w:rsidR="00000000" w:rsidRPr="00000000">
              <w:rPr>
                <w:rtl w:val="0"/>
              </w:rPr>
            </w:r>
          </w:p>
        </w:tc>
      </w:tr>
      <w:tr>
        <w:trPr>
          <w:trHeight w:val="360" w:hRule="atLeast"/>
        </w:trPr>
        <w:tc>
          <w:tcPr/>
          <w:p w:rsidR="00000000" w:rsidDel="00000000" w:rsidP="00000000" w:rsidRDefault="00000000" w:rsidRPr="00000000" w14:paraId="0000028E">
            <w:pPr>
              <w:contextualSpacing w:val="0"/>
              <w:rPr/>
            </w:pPr>
            <w:r w:rsidDel="00000000" w:rsidR="00000000" w:rsidRPr="00000000">
              <w:rPr>
                <w:rtl w:val="0"/>
              </w:rPr>
            </w:r>
          </w:p>
        </w:tc>
        <w:tc>
          <w:tcPr/>
          <w:p w:rsidR="00000000" w:rsidDel="00000000" w:rsidP="00000000" w:rsidRDefault="00000000" w:rsidRPr="00000000" w14:paraId="0000028F">
            <w:pPr>
              <w:contextualSpacing w:val="0"/>
              <w:rPr/>
            </w:pPr>
            <w:r w:rsidDel="00000000" w:rsidR="00000000" w:rsidRPr="00000000">
              <w:rPr>
                <w:rtl w:val="0"/>
              </w:rPr>
            </w:r>
          </w:p>
        </w:tc>
        <w:tc>
          <w:tcPr/>
          <w:p w:rsidR="00000000" w:rsidDel="00000000" w:rsidP="00000000" w:rsidRDefault="00000000" w:rsidRPr="00000000" w14:paraId="00000290">
            <w:pPr>
              <w:contextualSpacing w:val="0"/>
              <w:rPr/>
            </w:pPr>
            <w:r w:rsidDel="00000000" w:rsidR="00000000" w:rsidRPr="00000000">
              <w:rPr>
                <w:rtl w:val="0"/>
              </w:rPr>
            </w:r>
          </w:p>
        </w:tc>
        <w:tc>
          <w:tcPr/>
          <w:p w:rsidR="00000000" w:rsidDel="00000000" w:rsidP="00000000" w:rsidRDefault="00000000" w:rsidRPr="00000000" w14:paraId="00000291">
            <w:pPr>
              <w:contextualSpacing w:val="0"/>
              <w:rPr/>
            </w:pPr>
            <w:r w:rsidDel="00000000" w:rsidR="00000000" w:rsidRPr="00000000">
              <w:rPr>
                <w:rtl w:val="0"/>
              </w:rPr>
            </w:r>
          </w:p>
        </w:tc>
      </w:tr>
      <w:tr>
        <w:trPr>
          <w:trHeight w:val="360" w:hRule="atLeast"/>
        </w:trPr>
        <w:tc>
          <w:tcPr/>
          <w:p w:rsidR="00000000" w:rsidDel="00000000" w:rsidP="00000000" w:rsidRDefault="00000000" w:rsidRPr="00000000" w14:paraId="00000292">
            <w:pPr>
              <w:contextualSpacing w:val="0"/>
              <w:rPr/>
            </w:pPr>
            <w:r w:rsidDel="00000000" w:rsidR="00000000" w:rsidRPr="00000000">
              <w:rPr>
                <w:rtl w:val="0"/>
              </w:rPr>
            </w:r>
          </w:p>
        </w:tc>
        <w:tc>
          <w:tcPr/>
          <w:p w:rsidR="00000000" w:rsidDel="00000000" w:rsidP="00000000" w:rsidRDefault="00000000" w:rsidRPr="00000000" w14:paraId="00000293">
            <w:pPr>
              <w:contextualSpacing w:val="0"/>
              <w:rPr/>
            </w:pPr>
            <w:r w:rsidDel="00000000" w:rsidR="00000000" w:rsidRPr="00000000">
              <w:rPr>
                <w:rtl w:val="0"/>
              </w:rPr>
            </w:r>
          </w:p>
        </w:tc>
        <w:tc>
          <w:tcPr/>
          <w:p w:rsidR="00000000" w:rsidDel="00000000" w:rsidP="00000000" w:rsidRDefault="00000000" w:rsidRPr="00000000" w14:paraId="00000294">
            <w:pPr>
              <w:contextualSpacing w:val="0"/>
              <w:rPr/>
            </w:pPr>
            <w:r w:rsidDel="00000000" w:rsidR="00000000" w:rsidRPr="00000000">
              <w:rPr>
                <w:rtl w:val="0"/>
              </w:rPr>
            </w:r>
          </w:p>
        </w:tc>
        <w:tc>
          <w:tcPr/>
          <w:p w:rsidR="00000000" w:rsidDel="00000000" w:rsidP="00000000" w:rsidRDefault="00000000" w:rsidRPr="00000000" w14:paraId="00000295">
            <w:pPr>
              <w:contextualSpacing w:val="0"/>
              <w:rPr/>
            </w:pPr>
            <w:r w:rsidDel="00000000" w:rsidR="00000000" w:rsidRPr="00000000">
              <w:rPr>
                <w:rtl w:val="0"/>
              </w:rPr>
            </w:r>
          </w:p>
        </w:tc>
      </w:tr>
      <w:tr>
        <w:trPr>
          <w:trHeight w:val="360" w:hRule="atLeast"/>
        </w:trPr>
        <w:tc>
          <w:tcPr/>
          <w:p w:rsidR="00000000" w:rsidDel="00000000" w:rsidP="00000000" w:rsidRDefault="00000000" w:rsidRPr="00000000" w14:paraId="00000296">
            <w:pPr>
              <w:contextualSpacing w:val="0"/>
              <w:rPr/>
            </w:pPr>
            <w:r w:rsidDel="00000000" w:rsidR="00000000" w:rsidRPr="00000000">
              <w:rPr>
                <w:rtl w:val="0"/>
              </w:rPr>
            </w:r>
          </w:p>
        </w:tc>
        <w:tc>
          <w:tcPr/>
          <w:p w:rsidR="00000000" w:rsidDel="00000000" w:rsidP="00000000" w:rsidRDefault="00000000" w:rsidRPr="00000000" w14:paraId="00000297">
            <w:pPr>
              <w:contextualSpacing w:val="0"/>
              <w:rPr/>
            </w:pPr>
            <w:r w:rsidDel="00000000" w:rsidR="00000000" w:rsidRPr="00000000">
              <w:rPr>
                <w:rtl w:val="0"/>
              </w:rPr>
            </w:r>
          </w:p>
        </w:tc>
        <w:tc>
          <w:tcPr/>
          <w:p w:rsidR="00000000" w:rsidDel="00000000" w:rsidP="00000000" w:rsidRDefault="00000000" w:rsidRPr="00000000" w14:paraId="00000298">
            <w:pPr>
              <w:contextualSpacing w:val="0"/>
              <w:rPr/>
            </w:pPr>
            <w:r w:rsidDel="00000000" w:rsidR="00000000" w:rsidRPr="00000000">
              <w:rPr>
                <w:rtl w:val="0"/>
              </w:rPr>
            </w:r>
          </w:p>
        </w:tc>
        <w:tc>
          <w:tcPr/>
          <w:p w:rsidR="00000000" w:rsidDel="00000000" w:rsidP="00000000" w:rsidRDefault="00000000" w:rsidRPr="00000000" w14:paraId="00000299">
            <w:pPr>
              <w:contextualSpacing w:val="0"/>
              <w:rPr/>
            </w:pPr>
            <w:r w:rsidDel="00000000" w:rsidR="00000000" w:rsidRPr="00000000">
              <w:rPr>
                <w:rtl w:val="0"/>
              </w:rPr>
            </w:r>
          </w:p>
        </w:tc>
      </w:tr>
      <w:tr>
        <w:trPr>
          <w:trHeight w:val="360" w:hRule="atLeast"/>
        </w:trPr>
        <w:tc>
          <w:tcPr/>
          <w:p w:rsidR="00000000" w:rsidDel="00000000" w:rsidP="00000000" w:rsidRDefault="00000000" w:rsidRPr="00000000" w14:paraId="0000029A">
            <w:pPr>
              <w:contextualSpacing w:val="0"/>
              <w:rPr/>
            </w:pPr>
            <w:r w:rsidDel="00000000" w:rsidR="00000000" w:rsidRPr="00000000">
              <w:rPr>
                <w:rtl w:val="0"/>
              </w:rPr>
            </w:r>
          </w:p>
        </w:tc>
        <w:tc>
          <w:tcPr/>
          <w:p w:rsidR="00000000" w:rsidDel="00000000" w:rsidP="00000000" w:rsidRDefault="00000000" w:rsidRPr="00000000" w14:paraId="0000029B">
            <w:pPr>
              <w:contextualSpacing w:val="0"/>
              <w:rPr/>
            </w:pPr>
            <w:r w:rsidDel="00000000" w:rsidR="00000000" w:rsidRPr="00000000">
              <w:rPr>
                <w:rtl w:val="0"/>
              </w:rPr>
            </w:r>
          </w:p>
        </w:tc>
        <w:tc>
          <w:tcPr/>
          <w:p w:rsidR="00000000" w:rsidDel="00000000" w:rsidP="00000000" w:rsidRDefault="00000000" w:rsidRPr="00000000" w14:paraId="0000029C">
            <w:pPr>
              <w:contextualSpacing w:val="0"/>
              <w:rPr/>
            </w:pPr>
            <w:r w:rsidDel="00000000" w:rsidR="00000000" w:rsidRPr="00000000">
              <w:rPr>
                <w:rtl w:val="0"/>
              </w:rPr>
            </w:r>
          </w:p>
        </w:tc>
        <w:tc>
          <w:tcPr/>
          <w:p w:rsidR="00000000" w:rsidDel="00000000" w:rsidP="00000000" w:rsidRDefault="00000000" w:rsidRPr="00000000" w14:paraId="0000029D">
            <w:pPr>
              <w:contextualSpacing w:val="0"/>
              <w:rPr/>
            </w:pPr>
            <w:r w:rsidDel="00000000" w:rsidR="00000000" w:rsidRPr="00000000">
              <w:rPr>
                <w:rtl w:val="0"/>
              </w:rPr>
            </w:r>
          </w:p>
        </w:tc>
      </w:tr>
      <w:tr>
        <w:trPr>
          <w:trHeight w:val="360" w:hRule="atLeast"/>
        </w:trPr>
        <w:tc>
          <w:tcPr/>
          <w:p w:rsidR="00000000" w:rsidDel="00000000" w:rsidP="00000000" w:rsidRDefault="00000000" w:rsidRPr="00000000" w14:paraId="0000029E">
            <w:pPr>
              <w:contextualSpacing w:val="0"/>
              <w:rPr/>
            </w:pPr>
            <w:r w:rsidDel="00000000" w:rsidR="00000000" w:rsidRPr="00000000">
              <w:rPr>
                <w:rtl w:val="0"/>
              </w:rPr>
            </w:r>
          </w:p>
        </w:tc>
        <w:tc>
          <w:tcPr/>
          <w:p w:rsidR="00000000" w:rsidDel="00000000" w:rsidP="00000000" w:rsidRDefault="00000000" w:rsidRPr="00000000" w14:paraId="0000029F">
            <w:pPr>
              <w:contextualSpacing w:val="0"/>
              <w:rPr/>
            </w:pPr>
            <w:r w:rsidDel="00000000" w:rsidR="00000000" w:rsidRPr="00000000">
              <w:rPr>
                <w:rtl w:val="0"/>
              </w:rPr>
            </w:r>
          </w:p>
        </w:tc>
        <w:tc>
          <w:tcPr/>
          <w:p w:rsidR="00000000" w:rsidDel="00000000" w:rsidP="00000000" w:rsidRDefault="00000000" w:rsidRPr="00000000" w14:paraId="000002A0">
            <w:pPr>
              <w:contextualSpacing w:val="0"/>
              <w:rPr/>
            </w:pPr>
            <w:r w:rsidDel="00000000" w:rsidR="00000000" w:rsidRPr="00000000">
              <w:rPr>
                <w:rtl w:val="0"/>
              </w:rPr>
            </w:r>
          </w:p>
        </w:tc>
        <w:tc>
          <w:tcPr/>
          <w:p w:rsidR="00000000" w:rsidDel="00000000" w:rsidP="00000000" w:rsidRDefault="00000000" w:rsidRPr="00000000" w14:paraId="000002A1">
            <w:pPr>
              <w:contextualSpacing w:val="0"/>
              <w:rPr/>
            </w:pPr>
            <w:r w:rsidDel="00000000" w:rsidR="00000000" w:rsidRPr="00000000">
              <w:rPr>
                <w:rtl w:val="0"/>
              </w:rPr>
            </w:r>
          </w:p>
        </w:tc>
      </w:tr>
    </w:tbl>
    <w:p w:rsidR="00000000" w:rsidDel="00000000" w:rsidP="00000000" w:rsidRDefault="00000000" w:rsidRPr="00000000" w14:paraId="000002A2">
      <w:pPr>
        <w:contextualSpacing w:val="0"/>
        <w:rPr/>
      </w:pPr>
      <w:r w:rsidDel="00000000" w:rsidR="00000000" w:rsidRPr="00000000">
        <w:rPr>
          <w:rtl w:val="0"/>
        </w:rPr>
      </w:r>
    </w:p>
    <w:p w:rsidR="00000000" w:rsidDel="00000000" w:rsidP="00000000" w:rsidRDefault="00000000" w:rsidRPr="00000000" w14:paraId="000002A3">
      <w:pPr>
        <w:contextualSpacing w:val="0"/>
        <w:rPr/>
      </w:pPr>
      <w:r w:rsidDel="00000000" w:rsidR="00000000" w:rsidRPr="00000000">
        <w:rPr>
          <w:rtl w:val="0"/>
        </w:rPr>
      </w:r>
    </w:p>
    <w:p w:rsidR="00000000" w:rsidDel="00000000" w:rsidP="00000000" w:rsidRDefault="00000000" w:rsidRPr="00000000" w14:paraId="000002A4">
      <w:pPr>
        <w:contextualSpacing w:val="0"/>
        <w:rPr/>
      </w:pPr>
      <w:r w:rsidDel="00000000" w:rsidR="00000000" w:rsidRPr="00000000">
        <w:rPr>
          <w:rtl w:val="0"/>
        </w:rPr>
        <w:t xml:space="preserve">Comments: ___________________________________________________________________________</w:t>
      </w:r>
    </w:p>
    <w:p w:rsidR="00000000" w:rsidDel="00000000" w:rsidP="00000000" w:rsidRDefault="00000000" w:rsidRPr="00000000" w14:paraId="000002A5">
      <w:pPr>
        <w:contextualSpacing w:val="0"/>
        <w:rPr/>
      </w:pPr>
      <w:r w:rsidDel="00000000" w:rsidR="00000000" w:rsidRPr="00000000">
        <w:rPr>
          <w:rtl w:val="0"/>
        </w:rPr>
      </w:r>
    </w:p>
    <w:p w:rsidR="00000000" w:rsidDel="00000000" w:rsidP="00000000" w:rsidRDefault="00000000" w:rsidRPr="00000000" w14:paraId="000002A6">
      <w:pPr>
        <w:contextualSpacing w:val="0"/>
        <w:rPr/>
      </w:pPr>
      <w:r w:rsidDel="00000000" w:rsidR="00000000" w:rsidRPr="00000000">
        <w:rPr>
          <w:rtl w:val="0"/>
        </w:rPr>
        <w:t xml:space="preserve">_____________________________________________________________________________________</w:t>
      </w:r>
    </w:p>
    <w:p w:rsidR="00000000" w:rsidDel="00000000" w:rsidP="00000000" w:rsidRDefault="00000000" w:rsidRPr="00000000" w14:paraId="000002A7">
      <w:pPr>
        <w:contextualSpacing w:val="0"/>
        <w:rPr/>
      </w:pPr>
      <w:r w:rsidDel="00000000" w:rsidR="00000000" w:rsidRPr="00000000">
        <w:rPr>
          <w:rtl w:val="0"/>
        </w:rPr>
      </w:r>
    </w:p>
    <w:p w:rsidR="00000000" w:rsidDel="00000000" w:rsidP="00000000" w:rsidRDefault="00000000" w:rsidRPr="00000000" w14:paraId="000002A8">
      <w:pPr>
        <w:contextualSpacing w:val="0"/>
        <w:rPr/>
      </w:pPr>
      <w:r w:rsidDel="00000000" w:rsidR="00000000" w:rsidRPr="00000000">
        <w:rPr>
          <w:rtl w:val="0"/>
        </w:rPr>
        <w:t xml:space="preserve">_____________________________________________________________________________________</w:t>
      </w:r>
    </w:p>
    <w:p w:rsidR="00000000" w:rsidDel="00000000" w:rsidP="00000000" w:rsidRDefault="00000000" w:rsidRPr="00000000" w14:paraId="000002A9">
      <w:pPr>
        <w:contextualSpacing w:val="0"/>
        <w:rPr/>
      </w:pPr>
      <w:r w:rsidDel="00000000" w:rsidR="00000000" w:rsidRPr="00000000">
        <w:rPr>
          <w:rtl w:val="0"/>
        </w:rPr>
      </w:r>
    </w:p>
    <w:p w:rsidR="00000000" w:rsidDel="00000000" w:rsidP="00000000" w:rsidRDefault="00000000" w:rsidRPr="00000000" w14:paraId="000002AA">
      <w:pPr>
        <w:contextualSpacing w:val="0"/>
        <w:rPr/>
      </w:pPr>
      <w:r w:rsidDel="00000000" w:rsidR="00000000" w:rsidRPr="00000000">
        <w:rPr>
          <w:rtl w:val="0"/>
        </w:rPr>
        <w:t xml:space="preserve">_____________________________________________________________________________________</w:t>
      </w:r>
    </w:p>
    <w:p w:rsidR="00000000" w:rsidDel="00000000" w:rsidP="00000000" w:rsidRDefault="00000000" w:rsidRPr="00000000" w14:paraId="000002AB">
      <w:pPr>
        <w:contextualSpacing w:val="0"/>
        <w:rPr/>
      </w:pPr>
      <w:r w:rsidDel="00000000" w:rsidR="00000000" w:rsidRPr="00000000">
        <w:rPr>
          <w:rtl w:val="0"/>
        </w:rPr>
      </w:r>
    </w:p>
    <w:p w:rsidR="00000000" w:rsidDel="00000000" w:rsidP="00000000" w:rsidRDefault="00000000" w:rsidRPr="00000000" w14:paraId="000002AC">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2AD">
      <w:pPr>
        <w:pStyle w:val="Heading2"/>
        <w:contextualSpacing w:val="0"/>
        <w:rPr>
          <w:b w:val="0"/>
          <w:color w:val="538135"/>
        </w:rPr>
      </w:pPr>
      <w:bookmarkStart w:colFirst="0" w:colLast="0" w:name="_1ksv4uv" w:id="15"/>
      <w:bookmarkEnd w:id="15"/>
      <w:r w:rsidDel="00000000" w:rsidR="00000000" w:rsidRPr="00000000">
        <w:rPr>
          <w:b w:val="0"/>
          <w:color w:val="538135"/>
          <w:rtl w:val="0"/>
        </w:rPr>
        <w:t xml:space="preserve">CREATE NEW LINE</w:t>
      </w:r>
    </w:p>
    <w:p w:rsidR="00000000" w:rsidDel="00000000" w:rsidP="00000000" w:rsidRDefault="00000000" w:rsidRPr="00000000" w14:paraId="000002AE">
      <w:pPr>
        <w:tabs>
          <w:tab w:val="left" w:pos="1260"/>
        </w:tabs>
        <w:contextualSpacing w:val="0"/>
        <w:rPr>
          <w:b w:val="1"/>
        </w:rPr>
      </w:pPr>
      <w:r w:rsidDel="00000000" w:rsidR="00000000" w:rsidRPr="00000000">
        <w:rPr>
          <w:rtl w:val="0"/>
        </w:rPr>
      </w:r>
    </w:p>
    <w:p w:rsidR="00000000" w:rsidDel="00000000" w:rsidP="00000000" w:rsidRDefault="00000000" w:rsidRPr="00000000" w14:paraId="000002AF">
      <w:pPr>
        <w:tabs>
          <w:tab w:val="left" w:pos="1260"/>
        </w:tabs>
        <w:contextualSpacing w:val="0"/>
        <w:rPr>
          <w:b w:val="1"/>
        </w:rPr>
      </w:pPr>
      <w:r w:rsidDel="00000000" w:rsidR="00000000" w:rsidRPr="00000000">
        <w:rPr>
          <w:b w:val="1"/>
          <w:rtl w:val="0"/>
        </w:rPr>
        <w:t xml:space="preserve">Action:</w:t>
        <w:tab/>
        <w:t xml:space="preserve">Person with admin privileges selects create new user  enters information and hits submit</w:t>
      </w:r>
    </w:p>
    <w:p w:rsidR="00000000" w:rsidDel="00000000" w:rsidP="00000000" w:rsidRDefault="00000000" w:rsidRPr="00000000" w14:paraId="000002B0">
      <w:pPr>
        <w:tabs>
          <w:tab w:val="left" w:pos="1260"/>
        </w:tabs>
        <w:contextualSpacing w:val="0"/>
        <w:rPr>
          <w:b w:val="1"/>
        </w:rPr>
      </w:pPr>
      <w:r w:rsidDel="00000000" w:rsidR="00000000" w:rsidRPr="00000000">
        <w:rPr>
          <w:rtl w:val="0"/>
        </w:rPr>
      </w:r>
    </w:p>
    <w:p w:rsidR="00000000" w:rsidDel="00000000" w:rsidP="00000000" w:rsidRDefault="00000000" w:rsidRPr="00000000" w14:paraId="000002B1">
      <w:pPr>
        <w:tabs>
          <w:tab w:val="left" w:pos="1260"/>
        </w:tabs>
        <w:contextualSpacing w:val="0"/>
        <w:rPr>
          <w:b w:val="1"/>
        </w:rPr>
      </w:pPr>
      <w:r w:rsidDel="00000000" w:rsidR="00000000" w:rsidRPr="00000000">
        <w:rPr>
          <w:b w:val="1"/>
          <w:rtl w:val="0"/>
        </w:rPr>
        <w:tab/>
        <w:t xml:space="preserve">Line name:</w:t>
        <w:tab/>
        <w:t xml:space="preserve"> Group 4</w:t>
      </w:r>
    </w:p>
    <w:p w:rsidR="00000000" w:rsidDel="00000000" w:rsidP="00000000" w:rsidRDefault="00000000" w:rsidRPr="00000000" w14:paraId="000002B2">
      <w:pPr>
        <w:tabs>
          <w:tab w:val="left" w:pos="1260"/>
        </w:tabs>
        <w:contextualSpacing w:val="0"/>
        <w:rPr>
          <w:b w:val="1"/>
        </w:rPr>
      </w:pPr>
      <w:r w:rsidDel="00000000" w:rsidR="00000000" w:rsidRPr="00000000">
        <w:rPr>
          <w:b w:val="1"/>
          <w:rtl w:val="0"/>
        </w:rPr>
        <w:tab/>
        <w:t xml:space="preserve">Year:</w:t>
        <w:tab/>
        <w:tab/>
        <w:t xml:space="preserve"> 2018</w:t>
      </w:r>
    </w:p>
    <w:p w:rsidR="00000000" w:rsidDel="00000000" w:rsidP="00000000" w:rsidRDefault="00000000" w:rsidRPr="00000000" w14:paraId="000002B3">
      <w:pPr>
        <w:tabs>
          <w:tab w:val="left" w:pos="1260"/>
        </w:tabs>
        <w:contextualSpacing w:val="0"/>
        <w:rPr>
          <w:b w:val="1"/>
        </w:rPr>
      </w:pPr>
      <w:r w:rsidDel="00000000" w:rsidR="00000000" w:rsidRPr="00000000">
        <w:rPr>
          <w:b w:val="1"/>
          <w:rtl w:val="0"/>
        </w:rPr>
        <w:tab/>
        <w:t xml:space="preserve">Semester:</w:t>
        <w:tab/>
        <w:tab/>
        <w:t xml:space="preserve"> Summer</w:t>
      </w:r>
    </w:p>
    <w:p w:rsidR="00000000" w:rsidDel="00000000" w:rsidP="00000000" w:rsidRDefault="00000000" w:rsidRPr="00000000" w14:paraId="000002B4">
      <w:pPr>
        <w:tabs>
          <w:tab w:val="left" w:pos="1260"/>
        </w:tabs>
        <w:contextualSpacing w:val="0"/>
        <w:rPr>
          <w:b w:val="1"/>
        </w:rPr>
      </w:pPr>
      <w:r w:rsidDel="00000000" w:rsidR="00000000" w:rsidRPr="00000000">
        <w:rPr>
          <w:rtl w:val="0"/>
        </w:rPr>
      </w:r>
    </w:p>
    <w:p w:rsidR="00000000" w:rsidDel="00000000" w:rsidP="00000000" w:rsidRDefault="00000000" w:rsidRPr="00000000" w14:paraId="000002B5">
      <w:pPr>
        <w:tabs>
          <w:tab w:val="left" w:pos="1260"/>
        </w:tabs>
        <w:contextualSpacing w:val="0"/>
        <w:rPr>
          <w:b w:val="1"/>
        </w:rPr>
      </w:pPr>
      <w:r w:rsidDel="00000000" w:rsidR="00000000" w:rsidRPr="00000000">
        <w:rPr>
          <w:b w:val="1"/>
          <w:rtl w:val="0"/>
        </w:rPr>
        <w:t xml:space="preserve">Try entering any two and hit submit</w:t>
      </w:r>
    </w:p>
    <w:p w:rsidR="00000000" w:rsidDel="00000000" w:rsidP="00000000" w:rsidRDefault="00000000" w:rsidRPr="00000000" w14:paraId="000002B6">
      <w:pPr>
        <w:tabs>
          <w:tab w:val="left" w:pos="1260"/>
        </w:tabs>
        <w:contextualSpacing w:val="0"/>
        <w:rPr>
          <w:b w:val="1"/>
        </w:rPr>
      </w:pPr>
      <w:r w:rsidDel="00000000" w:rsidR="00000000" w:rsidRPr="00000000">
        <w:rPr>
          <w:b w:val="1"/>
          <w:rtl w:val="0"/>
        </w:rPr>
        <w:t xml:space="preserve">Try entering all three and hit submit</w:t>
      </w:r>
    </w:p>
    <w:p w:rsidR="00000000" w:rsidDel="00000000" w:rsidP="00000000" w:rsidRDefault="00000000" w:rsidRPr="00000000" w14:paraId="000002B7">
      <w:pPr>
        <w:tabs>
          <w:tab w:val="left" w:pos="1260"/>
        </w:tabs>
        <w:contextualSpacing w:val="0"/>
        <w:rPr>
          <w:b w:val="1"/>
        </w:rPr>
      </w:pPr>
      <w:r w:rsidDel="00000000" w:rsidR="00000000" w:rsidRPr="00000000">
        <w:rPr>
          <w:b w:val="1"/>
          <w:rtl w:val="0"/>
        </w:rPr>
        <w:t xml:space="preserve">Try entering a year prior to 1974   </w:t>
      </w:r>
    </w:p>
    <w:tbl>
      <w:tblPr>
        <w:tblStyle w:val="Table15"/>
        <w:tblW w:w="983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75"/>
        <w:gridCol w:w="8460"/>
        <w:tblGridChange w:id="0">
          <w:tblGrid>
            <w:gridCol w:w="1375"/>
            <w:gridCol w:w="8460"/>
          </w:tblGrid>
        </w:tblGridChange>
      </w:tblGrid>
      <w:tr>
        <w:trPr>
          <w:trHeight w:val="360" w:hRule="atLeast"/>
        </w:trPr>
        <w:tc>
          <w:tcPr/>
          <w:p w:rsidR="00000000" w:rsidDel="00000000" w:rsidP="00000000" w:rsidRDefault="00000000" w:rsidRPr="00000000" w14:paraId="000002B8">
            <w:pPr>
              <w:contextualSpacing w:val="0"/>
              <w:rPr>
                <w:b w:val="1"/>
              </w:rPr>
            </w:pPr>
            <w:r w:rsidDel="00000000" w:rsidR="00000000" w:rsidRPr="00000000">
              <w:rPr>
                <w:b w:val="1"/>
                <w:rtl w:val="0"/>
              </w:rPr>
              <w:t xml:space="preserve">Browser:</w:t>
            </w:r>
          </w:p>
        </w:tc>
        <w:tc>
          <w:tcPr/>
          <w:p w:rsidR="00000000" w:rsidDel="00000000" w:rsidP="00000000" w:rsidRDefault="00000000" w:rsidRPr="00000000" w14:paraId="000002B9">
            <w:pPr>
              <w:contextualSpacing w:val="0"/>
              <w:rPr>
                <w:b w:val="1"/>
              </w:rPr>
            </w:pPr>
            <w:r w:rsidDel="00000000" w:rsidR="00000000" w:rsidRPr="00000000">
              <w:rPr>
                <w:rtl w:val="0"/>
              </w:rPr>
            </w:r>
          </w:p>
        </w:tc>
      </w:tr>
      <w:tr>
        <w:trPr>
          <w:trHeight w:val="360" w:hRule="atLeast"/>
        </w:trPr>
        <w:tc>
          <w:tcPr/>
          <w:p w:rsidR="00000000" w:rsidDel="00000000" w:rsidP="00000000" w:rsidRDefault="00000000" w:rsidRPr="00000000" w14:paraId="000002BA">
            <w:pPr>
              <w:contextualSpacing w:val="0"/>
              <w:rPr>
                <w:b w:val="1"/>
              </w:rPr>
            </w:pPr>
            <w:r w:rsidDel="00000000" w:rsidR="00000000" w:rsidRPr="00000000">
              <w:rPr>
                <w:b w:val="1"/>
                <w:rtl w:val="0"/>
              </w:rPr>
              <w:t xml:space="preserve">Username:</w:t>
            </w:r>
          </w:p>
        </w:tc>
        <w:tc>
          <w:tcPr/>
          <w:p w:rsidR="00000000" w:rsidDel="00000000" w:rsidP="00000000" w:rsidRDefault="00000000" w:rsidRPr="00000000" w14:paraId="000002BB">
            <w:pPr>
              <w:contextualSpacing w:val="0"/>
              <w:rPr>
                <w:b w:val="1"/>
              </w:rPr>
            </w:pPr>
            <w:r w:rsidDel="00000000" w:rsidR="00000000" w:rsidRPr="00000000">
              <w:rPr>
                <w:rtl w:val="0"/>
              </w:rPr>
            </w:r>
          </w:p>
        </w:tc>
      </w:tr>
      <w:tr>
        <w:trPr>
          <w:trHeight w:val="360" w:hRule="atLeast"/>
        </w:trPr>
        <w:tc>
          <w:tcPr/>
          <w:p w:rsidR="00000000" w:rsidDel="00000000" w:rsidP="00000000" w:rsidRDefault="00000000" w:rsidRPr="00000000" w14:paraId="000002BC">
            <w:pPr>
              <w:contextualSpacing w:val="0"/>
              <w:rPr>
                <w:b w:val="1"/>
              </w:rPr>
            </w:pPr>
            <w:r w:rsidDel="00000000" w:rsidR="00000000" w:rsidRPr="00000000">
              <w:rPr>
                <w:b w:val="1"/>
                <w:rtl w:val="0"/>
              </w:rPr>
              <w:t xml:space="preserve">Password:</w:t>
            </w:r>
          </w:p>
        </w:tc>
        <w:tc>
          <w:tcPr/>
          <w:p w:rsidR="00000000" w:rsidDel="00000000" w:rsidP="00000000" w:rsidRDefault="00000000" w:rsidRPr="00000000" w14:paraId="000002BD">
            <w:pPr>
              <w:contextualSpacing w:val="0"/>
              <w:rPr>
                <w:b w:val="1"/>
              </w:rPr>
            </w:pPr>
            <w:r w:rsidDel="00000000" w:rsidR="00000000" w:rsidRPr="00000000">
              <w:rPr>
                <w:rtl w:val="0"/>
              </w:rPr>
            </w:r>
          </w:p>
        </w:tc>
      </w:tr>
      <w:tr>
        <w:trPr>
          <w:trHeight w:val="360" w:hRule="atLeast"/>
        </w:trPr>
        <w:tc>
          <w:tcPr/>
          <w:p w:rsidR="00000000" w:rsidDel="00000000" w:rsidP="00000000" w:rsidRDefault="00000000" w:rsidRPr="00000000" w14:paraId="000002BE">
            <w:pPr>
              <w:contextualSpacing w:val="0"/>
              <w:rPr>
                <w:b w:val="1"/>
              </w:rPr>
            </w:pPr>
            <w:r w:rsidDel="00000000" w:rsidR="00000000" w:rsidRPr="00000000">
              <w:rPr>
                <w:b w:val="1"/>
                <w:rtl w:val="0"/>
              </w:rPr>
              <w:t xml:space="preserve">URL:</w:t>
            </w:r>
          </w:p>
        </w:tc>
        <w:tc>
          <w:tcPr/>
          <w:p w:rsidR="00000000" w:rsidDel="00000000" w:rsidP="00000000" w:rsidRDefault="00000000" w:rsidRPr="00000000" w14:paraId="000002BF">
            <w:pPr>
              <w:contextualSpacing w:val="0"/>
              <w:rPr>
                <w:b w:val="1"/>
              </w:rPr>
            </w:pPr>
            <w:r w:rsidDel="00000000" w:rsidR="00000000" w:rsidRPr="00000000">
              <w:rPr>
                <w:rtl w:val="0"/>
              </w:rPr>
            </w:r>
          </w:p>
        </w:tc>
      </w:tr>
    </w:tbl>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tbl>
      <w:tblPr>
        <w:tblStyle w:val="Table16"/>
        <w:tblW w:w="983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661"/>
        <w:gridCol w:w="1194"/>
        <w:gridCol w:w="810"/>
        <w:gridCol w:w="1170"/>
        <w:tblGridChange w:id="0">
          <w:tblGrid>
            <w:gridCol w:w="6661"/>
            <w:gridCol w:w="1194"/>
            <w:gridCol w:w="810"/>
            <w:gridCol w:w="1170"/>
          </w:tblGrid>
        </w:tblGridChange>
      </w:tblGrid>
      <w:tr>
        <w:trPr>
          <w:trHeight w:val="360" w:hRule="atLeast"/>
        </w:trPr>
        <w:tc>
          <w:tcPr/>
          <w:p w:rsidR="00000000" w:rsidDel="00000000" w:rsidP="00000000" w:rsidRDefault="00000000" w:rsidRPr="00000000" w14:paraId="000002C1">
            <w:pPr>
              <w:contextualSpacing w:val="0"/>
              <w:rPr>
                <w:b w:val="1"/>
              </w:rPr>
            </w:pPr>
            <w:r w:rsidDel="00000000" w:rsidR="00000000" w:rsidRPr="00000000">
              <w:rPr>
                <w:b w:val="1"/>
                <w:rtl w:val="0"/>
              </w:rPr>
              <w:t xml:space="preserve">     CHECK</w:t>
            </w:r>
          </w:p>
        </w:tc>
        <w:tc>
          <w:tcPr/>
          <w:p w:rsidR="00000000" w:rsidDel="00000000" w:rsidP="00000000" w:rsidRDefault="00000000" w:rsidRPr="00000000" w14:paraId="000002C2">
            <w:pPr>
              <w:contextualSpacing w:val="0"/>
              <w:rPr>
                <w:b w:val="1"/>
              </w:rPr>
            </w:pPr>
            <w:r w:rsidDel="00000000" w:rsidR="00000000" w:rsidRPr="00000000">
              <w:rPr>
                <w:b w:val="1"/>
                <w:rtl w:val="0"/>
              </w:rPr>
              <w:t xml:space="preserve">Pass/Fail</w:t>
            </w:r>
          </w:p>
        </w:tc>
        <w:tc>
          <w:tcPr/>
          <w:p w:rsidR="00000000" w:rsidDel="00000000" w:rsidP="00000000" w:rsidRDefault="00000000" w:rsidRPr="00000000" w14:paraId="000002C3">
            <w:pPr>
              <w:contextualSpacing w:val="0"/>
              <w:rPr>
                <w:b w:val="1"/>
              </w:rPr>
            </w:pPr>
            <w:r w:rsidDel="00000000" w:rsidR="00000000" w:rsidRPr="00000000">
              <w:rPr>
                <w:b w:val="1"/>
                <w:rtl w:val="0"/>
              </w:rPr>
              <w:t xml:space="preserve">Date</w:t>
            </w:r>
          </w:p>
        </w:tc>
        <w:tc>
          <w:tcPr/>
          <w:p w:rsidR="00000000" w:rsidDel="00000000" w:rsidP="00000000" w:rsidRDefault="00000000" w:rsidRPr="00000000" w14:paraId="000002C4">
            <w:pPr>
              <w:contextualSpacing w:val="0"/>
              <w:rPr>
                <w:b w:val="1"/>
              </w:rPr>
            </w:pPr>
            <w:r w:rsidDel="00000000" w:rsidR="00000000" w:rsidRPr="00000000">
              <w:rPr>
                <w:b w:val="1"/>
                <w:rtl w:val="0"/>
              </w:rPr>
              <w:t xml:space="preserve">Initials</w:t>
            </w:r>
          </w:p>
        </w:tc>
      </w:tr>
      <w:tr>
        <w:trPr>
          <w:trHeight w:val="360" w:hRule="atLeast"/>
        </w:trPr>
        <w:tc>
          <w:tcPr/>
          <w:p w:rsidR="00000000" w:rsidDel="00000000" w:rsidP="00000000" w:rsidRDefault="00000000" w:rsidRPr="00000000" w14:paraId="000002C5">
            <w:pPr>
              <w:contextualSpacing w:val="0"/>
              <w:rPr/>
            </w:pPr>
            <w:r w:rsidDel="00000000" w:rsidR="00000000" w:rsidRPr="00000000">
              <w:rPr>
                <w:rtl w:val="0"/>
              </w:rPr>
              <w:t xml:space="preserve">1. Are all buttons and graphics lined up</w:t>
            </w:r>
            <w:del w:author="Ingrid Henricksen" w:id="11" w:date="2018-04-03T14:22:00Z">
              <w:r w:rsidDel="00000000" w:rsidR="00000000" w:rsidRPr="00000000">
                <w:rPr>
                  <w:rtl w:val="0"/>
                </w:rPr>
                <w:delText xml:space="preserve"> </w:delText>
              </w:r>
            </w:del>
            <w:ins w:author="Ingrid Henricksen" w:id="12" w:date="2018-04-03T14:22:00Z">
              <w:del w:author="Ingrid Henricksen" w:id="11" w:date="2018-04-03T14:22:00Z">
                <w:r w:rsidDel="00000000" w:rsidR="00000000" w:rsidRPr="00000000">
                  <w:rPr>
                    <w:rtl w:val="0"/>
                  </w:rPr>
                  <w:delText xml:space="preserve">wireframe</w:delText>
                </w:r>
              </w:del>
            </w:ins>
            <w:del w:author="Ingrid Henricksen" w:id="11" w:date="2018-04-03T14:22:00Z">
              <w:r w:rsidDel="00000000" w:rsidR="00000000" w:rsidRPr="00000000">
                <w:rPr>
                  <w:rtl w:val="0"/>
                </w:rPr>
                <w:delText xml:space="preserve">plan</w:delText>
              </w:r>
            </w:del>
            <w:r w:rsidDel="00000000" w:rsidR="00000000" w:rsidRPr="00000000">
              <w:rPr>
                <w:rtl w:val="0"/>
              </w:rPr>
              <w:t xml:space="preserve">?</w:t>
            </w:r>
          </w:p>
        </w:tc>
        <w:tc>
          <w:tcPr/>
          <w:p w:rsidR="00000000" w:rsidDel="00000000" w:rsidP="00000000" w:rsidRDefault="00000000" w:rsidRPr="00000000" w14:paraId="000002C6">
            <w:pPr>
              <w:contextualSpacing w:val="0"/>
              <w:rPr/>
            </w:pPr>
            <w:r w:rsidDel="00000000" w:rsidR="00000000" w:rsidRPr="00000000">
              <w:rPr>
                <w:rtl w:val="0"/>
              </w:rPr>
            </w:r>
          </w:p>
        </w:tc>
        <w:tc>
          <w:tcPr/>
          <w:p w:rsidR="00000000" w:rsidDel="00000000" w:rsidP="00000000" w:rsidRDefault="00000000" w:rsidRPr="00000000" w14:paraId="000002C7">
            <w:pPr>
              <w:contextualSpacing w:val="0"/>
              <w:rPr/>
            </w:pPr>
            <w:r w:rsidDel="00000000" w:rsidR="00000000" w:rsidRPr="00000000">
              <w:rPr>
                <w:rtl w:val="0"/>
              </w:rPr>
            </w:r>
          </w:p>
        </w:tc>
        <w:tc>
          <w:tcPr/>
          <w:p w:rsidR="00000000" w:rsidDel="00000000" w:rsidP="00000000" w:rsidRDefault="00000000" w:rsidRPr="00000000" w14:paraId="000002C8">
            <w:pPr>
              <w:contextualSpacing w:val="0"/>
              <w:rPr/>
            </w:pPr>
            <w:r w:rsidDel="00000000" w:rsidR="00000000" w:rsidRPr="00000000">
              <w:rPr>
                <w:rtl w:val="0"/>
              </w:rPr>
            </w:r>
          </w:p>
        </w:tc>
      </w:tr>
      <w:tr>
        <w:trPr>
          <w:trHeight w:val="360" w:hRule="atLeast"/>
        </w:trPr>
        <w:tc>
          <w:tcPr/>
          <w:p w:rsidR="00000000" w:rsidDel="00000000" w:rsidP="00000000" w:rsidRDefault="00000000" w:rsidRPr="00000000" w14:paraId="000002C9">
            <w:pPr>
              <w:contextualSpacing w:val="0"/>
              <w:rPr/>
            </w:pPr>
            <w:r w:rsidDel="00000000" w:rsidR="00000000" w:rsidRPr="00000000">
              <w:rPr>
                <w:rtl w:val="0"/>
              </w:rPr>
              <w:t xml:space="preserve">2. Is the background color correct and consistent?</w:t>
            </w:r>
          </w:p>
        </w:tc>
        <w:tc>
          <w:tcPr/>
          <w:p w:rsidR="00000000" w:rsidDel="00000000" w:rsidP="00000000" w:rsidRDefault="00000000" w:rsidRPr="00000000" w14:paraId="000002CA">
            <w:pPr>
              <w:contextualSpacing w:val="0"/>
              <w:rPr/>
            </w:pPr>
            <w:r w:rsidDel="00000000" w:rsidR="00000000" w:rsidRPr="00000000">
              <w:rPr>
                <w:rtl w:val="0"/>
              </w:rPr>
            </w:r>
          </w:p>
        </w:tc>
        <w:tc>
          <w:tcPr/>
          <w:p w:rsidR="00000000" w:rsidDel="00000000" w:rsidP="00000000" w:rsidRDefault="00000000" w:rsidRPr="00000000" w14:paraId="000002CB">
            <w:pPr>
              <w:contextualSpacing w:val="0"/>
              <w:rPr/>
            </w:pPr>
            <w:r w:rsidDel="00000000" w:rsidR="00000000" w:rsidRPr="00000000">
              <w:rPr>
                <w:rtl w:val="0"/>
              </w:rPr>
            </w:r>
          </w:p>
        </w:tc>
        <w:tc>
          <w:tcPr/>
          <w:p w:rsidR="00000000" w:rsidDel="00000000" w:rsidP="00000000" w:rsidRDefault="00000000" w:rsidRPr="00000000" w14:paraId="000002CC">
            <w:pPr>
              <w:contextualSpacing w:val="0"/>
              <w:rPr/>
            </w:pPr>
            <w:r w:rsidDel="00000000" w:rsidR="00000000" w:rsidRPr="00000000">
              <w:rPr>
                <w:rtl w:val="0"/>
              </w:rPr>
            </w:r>
          </w:p>
        </w:tc>
      </w:tr>
      <w:tr>
        <w:trPr>
          <w:trHeight w:val="360" w:hRule="atLeast"/>
        </w:trPr>
        <w:tc>
          <w:tcPr/>
          <w:p w:rsidR="00000000" w:rsidDel="00000000" w:rsidP="00000000" w:rsidRDefault="00000000" w:rsidRPr="00000000" w14:paraId="000002CD">
            <w:pPr>
              <w:contextualSpacing w:val="0"/>
              <w:rPr/>
            </w:pPr>
            <w:r w:rsidDel="00000000" w:rsidR="00000000" w:rsidRPr="00000000">
              <w:rPr>
                <w:rtl w:val="0"/>
              </w:rPr>
              <w:t xml:space="preserve">3. If user is not admin eligible this page should not show.</w:t>
            </w:r>
          </w:p>
        </w:tc>
        <w:tc>
          <w:tcPr/>
          <w:p w:rsidR="00000000" w:rsidDel="00000000" w:rsidP="00000000" w:rsidRDefault="00000000" w:rsidRPr="00000000" w14:paraId="000002CE">
            <w:pPr>
              <w:contextualSpacing w:val="0"/>
              <w:rPr/>
            </w:pPr>
            <w:r w:rsidDel="00000000" w:rsidR="00000000" w:rsidRPr="00000000">
              <w:rPr>
                <w:rtl w:val="0"/>
              </w:rPr>
            </w:r>
          </w:p>
        </w:tc>
        <w:tc>
          <w:tcPr/>
          <w:p w:rsidR="00000000" w:rsidDel="00000000" w:rsidP="00000000" w:rsidRDefault="00000000" w:rsidRPr="00000000" w14:paraId="000002CF">
            <w:pPr>
              <w:contextualSpacing w:val="0"/>
              <w:rPr/>
            </w:pPr>
            <w:r w:rsidDel="00000000" w:rsidR="00000000" w:rsidRPr="00000000">
              <w:rPr>
                <w:rtl w:val="0"/>
              </w:rPr>
            </w:r>
          </w:p>
        </w:tc>
        <w:tc>
          <w:tcPr/>
          <w:p w:rsidR="00000000" w:rsidDel="00000000" w:rsidP="00000000" w:rsidRDefault="00000000" w:rsidRPr="00000000" w14:paraId="000002D0">
            <w:pPr>
              <w:contextualSpacing w:val="0"/>
              <w:rPr/>
            </w:pPr>
            <w:r w:rsidDel="00000000" w:rsidR="00000000" w:rsidRPr="00000000">
              <w:rPr>
                <w:rtl w:val="0"/>
              </w:rPr>
            </w:r>
          </w:p>
        </w:tc>
      </w:tr>
      <w:tr>
        <w:trPr>
          <w:trHeight w:val="360" w:hRule="atLeast"/>
        </w:trPr>
        <w:tc>
          <w:tcPr/>
          <w:p w:rsidR="00000000" w:rsidDel="00000000" w:rsidP="00000000" w:rsidRDefault="00000000" w:rsidRPr="00000000" w14:paraId="000002D1">
            <w:pPr>
              <w:contextualSpacing w:val="0"/>
              <w:rPr/>
            </w:pPr>
            <w:r w:rsidDel="00000000" w:rsidR="00000000" w:rsidRPr="00000000">
              <w:rPr>
                <w:rtl w:val="0"/>
              </w:rPr>
              <w:t xml:space="preserve">4. If user is admin, are all line fields available for entering?</w:t>
            </w:r>
          </w:p>
        </w:tc>
        <w:tc>
          <w:tcPr/>
          <w:p w:rsidR="00000000" w:rsidDel="00000000" w:rsidP="00000000" w:rsidRDefault="00000000" w:rsidRPr="00000000" w14:paraId="000002D2">
            <w:pPr>
              <w:contextualSpacing w:val="0"/>
              <w:rPr/>
            </w:pPr>
            <w:r w:rsidDel="00000000" w:rsidR="00000000" w:rsidRPr="00000000">
              <w:rPr>
                <w:rtl w:val="0"/>
              </w:rPr>
            </w:r>
          </w:p>
        </w:tc>
        <w:tc>
          <w:tcPr/>
          <w:p w:rsidR="00000000" w:rsidDel="00000000" w:rsidP="00000000" w:rsidRDefault="00000000" w:rsidRPr="00000000" w14:paraId="000002D3">
            <w:pPr>
              <w:contextualSpacing w:val="0"/>
              <w:rPr/>
            </w:pPr>
            <w:r w:rsidDel="00000000" w:rsidR="00000000" w:rsidRPr="00000000">
              <w:rPr>
                <w:rtl w:val="0"/>
              </w:rPr>
            </w:r>
          </w:p>
        </w:tc>
        <w:tc>
          <w:tcPr/>
          <w:p w:rsidR="00000000" w:rsidDel="00000000" w:rsidP="00000000" w:rsidRDefault="00000000" w:rsidRPr="00000000" w14:paraId="000002D4">
            <w:pPr>
              <w:contextualSpacing w:val="0"/>
              <w:rPr/>
            </w:pPr>
            <w:r w:rsidDel="00000000" w:rsidR="00000000" w:rsidRPr="00000000">
              <w:rPr>
                <w:rtl w:val="0"/>
              </w:rPr>
            </w:r>
          </w:p>
        </w:tc>
      </w:tr>
      <w:tr>
        <w:trPr>
          <w:trHeight w:val="360" w:hRule="atLeast"/>
        </w:trPr>
        <w:tc>
          <w:tcPr/>
          <w:p w:rsidR="00000000" w:rsidDel="00000000" w:rsidP="00000000" w:rsidRDefault="00000000" w:rsidRPr="00000000" w14:paraId="000002D5">
            <w:pPr>
              <w:contextualSpacing w:val="0"/>
              <w:rPr/>
            </w:pPr>
            <w:r w:rsidDel="00000000" w:rsidR="00000000" w:rsidRPr="00000000">
              <w:rPr>
                <w:rtl w:val="0"/>
              </w:rPr>
              <w:t xml:space="preserve">5. If admin does not enter line name is an error returned?</w:t>
            </w:r>
          </w:p>
        </w:tc>
        <w:tc>
          <w:tcPr/>
          <w:p w:rsidR="00000000" w:rsidDel="00000000" w:rsidP="00000000" w:rsidRDefault="00000000" w:rsidRPr="00000000" w14:paraId="000002D6">
            <w:pPr>
              <w:contextualSpacing w:val="0"/>
              <w:rPr/>
            </w:pPr>
            <w:r w:rsidDel="00000000" w:rsidR="00000000" w:rsidRPr="00000000">
              <w:rPr>
                <w:rtl w:val="0"/>
              </w:rPr>
            </w:r>
          </w:p>
        </w:tc>
        <w:tc>
          <w:tcPr/>
          <w:p w:rsidR="00000000" w:rsidDel="00000000" w:rsidP="00000000" w:rsidRDefault="00000000" w:rsidRPr="00000000" w14:paraId="000002D7">
            <w:pPr>
              <w:contextualSpacing w:val="0"/>
              <w:rPr/>
            </w:pPr>
            <w:r w:rsidDel="00000000" w:rsidR="00000000" w:rsidRPr="00000000">
              <w:rPr>
                <w:rtl w:val="0"/>
              </w:rPr>
            </w:r>
          </w:p>
        </w:tc>
        <w:tc>
          <w:tcPr/>
          <w:p w:rsidR="00000000" w:rsidDel="00000000" w:rsidP="00000000" w:rsidRDefault="00000000" w:rsidRPr="00000000" w14:paraId="000002D8">
            <w:pPr>
              <w:contextualSpacing w:val="0"/>
              <w:rPr/>
            </w:pPr>
            <w:r w:rsidDel="00000000" w:rsidR="00000000" w:rsidRPr="00000000">
              <w:rPr>
                <w:rtl w:val="0"/>
              </w:rPr>
            </w:r>
          </w:p>
        </w:tc>
      </w:tr>
      <w:tr>
        <w:trPr>
          <w:trHeight w:val="360" w:hRule="atLeast"/>
        </w:trPr>
        <w:tc>
          <w:tcPr/>
          <w:p w:rsidR="00000000" w:rsidDel="00000000" w:rsidP="00000000" w:rsidRDefault="00000000" w:rsidRPr="00000000" w14:paraId="000002D9">
            <w:pPr>
              <w:contextualSpacing w:val="0"/>
              <w:rPr/>
            </w:pPr>
            <w:r w:rsidDel="00000000" w:rsidR="00000000" w:rsidRPr="00000000">
              <w:rPr>
                <w:rtl w:val="0"/>
              </w:rPr>
              <w:t xml:space="preserve">6. If admin does not enter year of initiation, is an error returned?</w:t>
            </w:r>
          </w:p>
        </w:tc>
        <w:tc>
          <w:tcPr/>
          <w:p w:rsidR="00000000" w:rsidDel="00000000" w:rsidP="00000000" w:rsidRDefault="00000000" w:rsidRPr="00000000" w14:paraId="000002DA">
            <w:pPr>
              <w:contextualSpacing w:val="0"/>
              <w:rPr/>
            </w:pPr>
            <w:r w:rsidDel="00000000" w:rsidR="00000000" w:rsidRPr="00000000">
              <w:rPr>
                <w:rtl w:val="0"/>
              </w:rPr>
            </w:r>
          </w:p>
        </w:tc>
        <w:tc>
          <w:tcPr/>
          <w:p w:rsidR="00000000" w:rsidDel="00000000" w:rsidP="00000000" w:rsidRDefault="00000000" w:rsidRPr="00000000" w14:paraId="000002DB">
            <w:pPr>
              <w:contextualSpacing w:val="0"/>
              <w:rPr/>
            </w:pPr>
            <w:r w:rsidDel="00000000" w:rsidR="00000000" w:rsidRPr="00000000">
              <w:rPr>
                <w:rtl w:val="0"/>
              </w:rPr>
            </w:r>
          </w:p>
        </w:tc>
        <w:tc>
          <w:tcPr/>
          <w:p w:rsidR="00000000" w:rsidDel="00000000" w:rsidP="00000000" w:rsidRDefault="00000000" w:rsidRPr="00000000" w14:paraId="000002DC">
            <w:pPr>
              <w:contextualSpacing w:val="0"/>
              <w:rPr/>
            </w:pPr>
            <w:r w:rsidDel="00000000" w:rsidR="00000000" w:rsidRPr="00000000">
              <w:rPr>
                <w:rtl w:val="0"/>
              </w:rPr>
            </w:r>
          </w:p>
        </w:tc>
      </w:tr>
      <w:tr>
        <w:trPr>
          <w:trHeight w:val="360" w:hRule="atLeast"/>
        </w:trPr>
        <w:tc>
          <w:tcPr/>
          <w:p w:rsidR="00000000" w:rsidDel="00000000" w:rsidP="00000000" w:rsidRDefault="00000000" w:rsidRPr="00000000" w14:paraId="000002DD">
            <w:pPr>
              <w:contextualSpacing w:val="0"/>
              <w:rPr/>
            </w:pPr>
            <w:r w:rsidDel="00000000" w:rsidR="00000000" w:rsidRPr="00000000">
              <w:rPr>
                <w:rtl w:val="0"/>
              </w:rPr>
              <w:t xml:space="preserve">7. If admin does not enter semester, is an error returned?</w:t>
            </w:r>
          </w:p>
        </w:tc>
        <w:tc>
          <w:tcPr/>
          <w:p w:rsidR="00000000" w:rsidDel="00000000" w:rsidP="00000000" w:rsidRDefault="00000000" w:rsidRPr="00000000" w14:paraId="000002DE">
            <w:pPr>
              <w:contextualSpacing w:val="0"/>
              <w:rPr/>
            </w:pPr>
            <w:r w:rsidDel="00000000" w:rsidR="00000000" w:rsidRPr="00000000">
              <w:rPr>
                <w:rtl w:val="0"/>
              </w:rPr>
            </w:r>
          </w:p>
        </w:tc>
        <w:tc>
          <w:tcPr/>
          <w:p w:rsidR="00000000" w:rsidDel="00000000" w:rsidP="00000000" w:rsidRDefault="00000000" w:rsidRPr="00000000" w14:paraId="000002DF">
            <w:pPr>
              <w:contextualSpacing w:val="0"/>
              <w:rPr/>
            </w:pPr>
            <w:r w:rsidDel="00000000" w:rsidR="00000000" w:rsidRPr="00000000">
              <w:rPr>
                <w:rtl w:val="0"/>
              </w:rPr>
            </w:r>
          </w:p>
        </w:tc>
        <w:tc>
          <w:tcPr/>
          <w:p w:rsidR="00000000" w:rsidDel="00000000" w:rsidP="00000000" w:rsidRDefault="00000000" w:rsidRPr="00000000" w14:paraId="000002E0">
            <w:pPr>
              <w:contextualSpacing w:val="0"/>
              <w:rPr/>
            </w:pPr>
            <w:r w:rsidDel="00000000" w:rsidR="00000000" w:rsidRPr="00000000">
              <w:rPr>
                <w:rtl w:val="0"/>
              </w:rPr>
            </w:r>
          </w:p>
        </w:tc>
      </w:tr>
      <w:tr>
        <w:trPr>
          <w:trHeight w:val="360" w:hRule="atLeast"/>
        </w:trPr>
        <w:tc>
          <w:tcPr/>
          <w:p w:rsidR="00000000" w:rsidDel="00000000" w:rsidP="00000000" w:rsidRDefault="00000000" w:rsidRPr="00000000" w14:paraId="000002E1">
            <w:pPr>
              <w:contextualSpacing w:val="0"/>
              <w:rPr/>
            </w:pPr>
            <w:r w:rsidDel="00000000" w:rsidR="00000000" w:rsidRPr="00000000">
              <w:rPr>
                <w:rtl w:val="0"/>
              </w:rPr>
              <w:t xml:space="preserve">8. Does the submit button return user to a summary page?</w:t>
            </w:r>
          </w:p>
        </w:tc>
        <w:tc>
          <w:tcPr/>
          <w:p w:rsidR="00000000" w:rsidDel="00000000" w:rsidP="00000000" w:rsidRDefault="00000000" w:rsidRPr="00000000" w14:paraId="000002E2">
            <w:pPr>
              <w:contextualSpacing w:val="0"/>
              <w:rPr/>
            </w:pPr>
            <w:r w:rsidDel="00000000" w:rsidR="00000000" w:rsidRPr="00000000">
              <w:rPr>
                <w:rtl w:val="0"/>
              </w:rPr>
            </w:r>
          </w:p>
        </w:tc>
        <w:tc>
          <w:tcPr/>
          <w:p w:rsidR="00000000" w:rsidDel="00000000" w:rsidP="00000000" w:rsidRDefault="00000000" w:rsidRPr="00000000" w14:paraId="000002E3">
            <w:pPr>
              <w:contextualSpacing w:val="0"/>
              <w:rPr/>
            </w:pPr>
            <w:r w:rsidDel="00000000" w:rsidR="00000000" w:rsidRPr="00000000">
              <w:rPr>
                <w:rtl w:val="0"/>
              </w:rPr>
            </w:r>
          </w:p>
        </w:tc>
        <w:tc>
          <w:tcPr/>
          <w:p w:rsidR="00000000" w:rsidDel="00000000" w:rsidP="00000000" w:rsidRDefault="00000000" w:rsidRPr="00000000" w14:paraId="000002E4">
            <w:pPr>
              <w:contextualSpacing w:val="0"/>
              <w:rPr/>
            </w:pPr>
            <w:r w:rsidDel="00000000" w:rsidR="00000000" w:rsidRPr="00000000">
              <w:rPr>
                <w:rtl w:val="0"/>
              </w:rPr>
            </w:r>
          </w:p>
        </w:tc>
      </w:tr>
      <w:tr>
        <w:trPr>
          <w:trHeight w:val="360" w:hRule="atLeast"/>
        </w:trPr>
        <w:tc>
          <w:tcPr/>
          <w:p w:rsidR="00000000" w:rsidDel="00000000" w:rsidP="00000000" w:rsidRDefault="00000000" w:rsidRPr="00000000" w14:paraId="000002E5">
            <w:pPr>
              <w:contextualSpacing w:val="0"/>
              <w:rPr/>
            </w:pPr>
            <w:r w:rsidDel="00000000" w:rsidR="00000000" w:rsidRPr="00000000">
              <w:rPr>
                <w:rtl w:val="0"/>
              </w:rPr>
              <w:t xml:space="preserve">9. Is the correct window title displayed?</w:t>
            </w:r>
          </w:p>
        </w:tc>
        <w:tc>
          <w:tcPr/>
          <w:p w:rsidR="00000000" w:rsidDel="00000000" w:rsidP="00000000" w:rsidRDefault="00000000" w:rsidRPr="00000000" w14:paraId="000002E6">
            <w:pPr>
              <w:contextualSpacing w:val="0"/>
              <w:rPr/>
            </w:pPr>
            <w:r w:rsidDel="00000000" w:rsidR="00000000" w:rsidRPr="00000000">
              <w:rPr>
                <w:rtl w:val="0"/>
              </w:rPr>
            </w:r>
          </w:p>
        </w:tc>
        <w:tc>
          <w:tcPr/>
          <w:p w:rsidR="00000000" w:rsidDel="00000000" w:rsidP="00000000" w:rsidRDefault="00000000" w:rsidRPr="00000000" w14:paraId="000002E7">
            <w:pPr>
              <w:contextualSpacing w:val="0"/>
              <w:rPr/>
            </w:pPr>
            <w:r w:rsidDel="00000000" w:rsidR="00000000" w:rsidRPr="00000000">
              <w:rPr>
                <w:rtl w:val="0"/>
              </w:rPr>
            </w:r>
          </w:p>
        </w:tc>
        <w:tc>
          <w:tcPr/>
          <w:p w:rsidR="00000000" w:rsidDel="00000000" w:rsidP="00000000" w:rsidRDefault="00000000" w:rsidRPr="00000000" w14:paraId="000002E8">
            <w:pPr>
              <w:contextualSpacing w:val="0"/>
              <w:rPr/>
            </w:pPr>
            <w:r w:rsidDel="00000000" w:rsidR="00000000" w:rsidRPr="00000000">
              <w:rPr>
                <w:rtl w:val="0"/>
              </w:rPr>
            </w:r>
          </w:p>
        </w:tc>
      </w:tr>
      <w:tr>
        <w:trPr>
          <w:trHeight w:val="360" w:hRule="atLeast"/>
        </w:trPr>
        <w:tc>
          <w:tcPr/>
          <w:p w:rsidR="00000000" w:rsidDel="00000000" w:rsidP="00000000" w:rsidRDefault="00000000" w:rsidRPr="00000000" w14:paraId="000002E9">
            <w:pPr>
              <w:contextualSpacing w:val="0"/>
              <w:rPr/>
            </w:pPr>
            <w:r w:rsidDel="00000000" w:rsidR="00000000" w:rsidRPr="00000000">
              <w:rPr>
                <w:rtl w:val="0"/>
              </w:rPr>
            </w:r>
          </w:p>
        </w:tc>
        <w:tc>
          <w:tcPr/>
          <w:p w:rsidR="00000000" w:rsidDel="00000000" w:rsidP="00000000" w:rsidRDefault="00000000" w:rsidRPr="00000000" w14:paraId="000002EA">
            <w:pPr>
              <w:contextualSpacing w:val="0"/>
              <w:rPr/>
            </w:pPr>
            <w:r w:rsidDel="00000000" w:rsidR="00000000" w:rsidRPr="00000000">
              <w:rPr>
                <w:rtl w:val="0"/>
              </w:rPr>
            </w:r>
          </w:p>
        </w:tc>
        <w:tc>
          <w:tcPr/>
          <w:p w:rsidR="00000000" w:rsidDel="00000000" w:rsidP="00000000" w:rsidRDefault="00000000" w:rsidRPr="00000000" w14:paraId="000002EB">
            <w:pPr>
              <w:contextualSpacing w:val="0"/>
              <w:rPr/>
            </w:pPr>
            <w:r w:rsidDel="00000000" w:rsidR="00000000" w:rsidRPr="00000000">
              <w:rPr>
                <w:rtl w:val="0"/>
              </w:rPr>
            </w:r>
          </w:p>
        </w:tc>
        <w:tc>
          <w:tcPr/>
          <w:p w:rsidR="00000000" w:rsidDel="00000000" w:rsidP="00000000" w:rsidRDefault="00000000" w:rsidRPr="00000000" w14:paraId="000002EC">
            <w:pPr>
              <w:contextualSpacing w:val="0"/>
              <w:rPr/>
            </w:pPr>
            <w:r w:rsidDel="00000000" w:rsidR="00000000" w:rsidRPr="00000000">
              <w:rPr>
                <w:rtl w:val="0"/>
              </w:rPr>
            </w:r>
          </w:p>
        </w:tc>
      </w:tr>
      <w:tr>
        <w:trPr>
          <w:trHeight w:val="360" w:hRule="atLeast"/>
        </w:trPr>
        <w:tc>
          <w:tcPr/>
          <w:p w:rsidR="00000000" w:rsidDel="00000000" w:rsidP="00000000" w:rsidRDefault="00000000" w:rsidRPr="00000000" w14:paraId="000002ED">
            <w:pPr>
              <w:contextualSpacing w:val="0"/>
              <w:rPr/>
            </w:pPr>
            <w:r w:rsidDel="00000000" w:rsidR="00000000" w:rsidRPr="00000000">
              <w:rPr>
                <w:rtl w:val="0"/>
              </w:rPr>
            </w:r>
          </w:p>
        </w:tc>
        <w:tc>
          <w:tcPr/>
          <w:p w:rsidR="00000000" w:rsidDel="00000000" w:rsidP="00000000" w:rsidRDefault="00000000" w:rsidRPr="00000000" w14:paraId="000002EE">
            <w:pPr>
              <w:contextualSpacing w:val="0"/>
              <w:rPr/>
            </w:pPr>
            <w:r w:rsidDel="00000000" w:rsidR="00000000" w:rsidRPr="00000000">
              <w:rPr>
                <w:rtl w:val="0"/>
              </w:rPr>
            </w:r>
          </w:p>
        </w:tc>
        <w:tc>
          <w:tcPr/>
          <w:p w:rsidR="00000000" w:rsidDel="00000000" w:rsidP="00000000" w:rsidRDefault="00000000" w:rsidRPr="00000000" w14:paraId="000002EF">
            <w:pPr>
              <w:contextualSpacing w:val="0"/>
              <w:rPr/>
            </w:pPr>
            <w:r w:rsidDel="00000000" w:rsidR="00000000" w:rsidRPr="00000000">
              <w:rPr>
                <w:rtl w:val="0"/>
              </w:rPr>
            </w:r>
          </w:p>
        </w:tc>
        <w:tc>
          <w:tcPr/>
          <w:p w:rsidR="00000000" w:rsidDel="00000000" w:rsidP="00000000" w:rsidRDefault="00000000" w:rsidRPr="00000000" w14:paraId="000002F0">
            <w:pPr>
              <w:contextualSpacing w:val="0"/>
              <w:rPr/>
            </w:pPr>
            <w:r w:rsidDel="00000000" w:rsidR="00000000" w:rsidRPr="00000000">
              <w:rPr>
                <w:rtl w:val="0"/>
              </w:rPr>
            </w:r>
          </w:p>
        </w:tc>
      </w:tr>
      <w:tr>
        <w:trPr>
          <w:trHeight w:val="360" w:hRule="atLeast"/>
        </w:trPr>
        <w:tc>
          <w:tcPr/>
          <w:p w:rsidR="00000000" w:rsidDel="00000000" w:rsidP="00000000" w:rsidRDefault="00000000" w:rsidRPr="00000000" w14:paraId="000002F1">
            <w:pPr>
              <w:contextualSpacing w:val="0"/>
              <w:rPr/>
            </w:pPr>
            <w:r w:rsidDel="00000000" w:rsidR="00000000" w:rsidRPr="00000000">
              <w:rPr>
                <w:rtl w:val="0"/>
              </w:rPr>
            </w:r>
          </w:p>
        </w:tc>
        <w:tc>
          <w:tcPr/>
          <w:p w:rsidR="00000000" w:rsidDel="00000000" w:rsidP="00000000" w:rsidRDefault="00000000" w:rsidRPr="00000000" w14:paraId="000002F2">
            <w:pPr>
              <w:contextualSpacing w:val="0"/>
              <w:rPr/>
            </w:pPr>
            <w:r w:rsidDel="00000000" w:rsidR="00000000" w:rsidRPr="00000000">
              <w:rPr>
                <w:rtl w:val="0"/>
              </w:rPr>
            </w:r>
          </w:p>
        </w:tc>
        <w:tc>
          <w:tcPr/>
          <w:p w:rsidR="00000000" w:rsidDel="00000000" w:rsidP="00000000" w:rsidRDefault="00000000" w:rsidRPr="00000000" w14:paraId="000002F3">
            <w:pPr>
              <w:contextualSpacing w:val="0"/>
              <w:rPr/>
            </w:pPr>
            <w:r w:rsidDel="00000000" w:rsidR="00000000" w:rsidRPr="00000000">
              <w:rPr>
                <w:rtl w:val="0"/>
              </w:rPr>
            </w:r>
          </w:p>
        </w:tc>
        <w:tc>
          <w:tcPr/>
          <w:p w:rsidR="00000000" w:rsidDel="00000000" w:rsidP="00000000" w:rsidRDefault="00000000" w:rsidRPr="00000000" w14:paraId="000002F4">
            <w:pPr>
              <w:contextualSpacing w:val="0"/>
              <w:rPr/>
            </w:pPr>
            <w:r w:rsidDel="00000000" w:rsidR="00000000" w:rsidRPr="00000000">
              <w:rPr>
                <w:rtl w:val="0"/>
              </w:rPr>
            </w:r>
          </w:p>
        </w:tc>
      </w:tr>
      <w:tr>
        <w:trPr>
          <w:trHeight w:val="360" w:hRule="atLeast"/>
        </w:trPr>
        <w:tc>
          <w:tcPr/>
          <w:p w:rsidR="00000000" w:rsidDel="00000000" w:rsidP="00000000" w:rsidRDefault="00000000" w:rsidRPr="00000000" w14:paraId="000002F5">
            <w:pPr>
              <w:contextualSpacing w:val="0"/>
              <w:rPr/>
            </w:pPr>
            <w:r w:rsidDel="00000000" w:rsidR="00000000" w:rsidRPr="00000000">
              <w:rPr>
                <w:rtl w:val="0"/>
              </w:rPr>
            </w:r>
          </w:p>
        </w:tc>
        <w:tc>
          <w:tcPr/>
          <w:p w:rsidR="00000000" w:rsidDel="00000000" w:rsidP="00000000" w:rsidRDefault="00000000" w:rsidRPr="00000000" w14:paraId="000002F6">
            <w:pPr>
              <w:contextualSpacing w:val="0"/>
              <w:rPr/>
            </w:pPr>
            <w:r w:rsidDel="00000000" w:rsidR="00000000" w:rsidRPr="00000000">
              <w:rPr>
                <w:rtl w:val="0"/>
              </w:rPr>
            </w:r>
          </w:p>
        </w:tc>
        <w:tc>
          <w:tcPr/>
          <w:p w:rsidR="00000000" w:rsidDel="00000000" w:rsidP="00000000" w:rsidRDefault="00000000" w:rsidRPr="00000000" w14:paraId="000002F7">
            <w:pPr>
              <w:contextualSpacing w:val="0"/>
              <w:rPr/>
            </w:pPr>
            <w:r w:rsidDel="00000000" w:rsidR="00000000" w:rsidRPr="00000000">
              <w:rPr>
                <w:rtl w:val="0"/>
              </w:rPr>
            </w:r>
          </w:p>
        </w:tc>
        <w:tc>
          <w:tcPr/>
          <w:p w:rsidR="00000000" w:rsidDel="00000000" w:rsidP="00000000" w:rsidRDefault="00000000" w:rsidRPr="00000000" w14:paraId="000002F8">
            <w:pPr>
              <w:contextualSpacing w:val="0"/>
              <w:rPr/>
            </w:pPr>
            <w:r w:rsidDel="00000000" w:rsidR="00000000" w:rsidRPr="00000000">
              <w:rPr>
                <w:rtl w:val="0"/>
              </w:rPr>
            </w:r>
          </w:p>
        </w:tc>
      </w:tr>
    </w:tbl>
    <w:p w:rsidR="00000000" w:rsidDel="00000000" w:rsidP="00000000" w:rsidRDefault="00000000" w:rsidRPr="00000000" w14:paraId="000002F9">
      <w:pPr>
        <w:contextualSpacing w:val="0"/>
        <w:rPr/>
      </w:pPr>
      <w:r w:rsidDel="00000000" w:rsidR="00000000" w:rsidRPr="00000000">
        <w:rPr>
          <w:rtl w:val="0"/>
        </w:rPr>
      </w:r>
    </w:p>
    <w:p w:rsidR="00000000" w:rsidDel="00000000" w:rsidP="00000000" w:rsidRDefault="00000000" w:rsidRPr="00000000" w14:paraId="000002FA">
      <w:pPr>
        <w:contextualSpacing w:val="0"/>
        <w:rPr/>
      </w:pPr>
      <w:r w:rsidDel="00000000" w:rsidR="00000000" w:rsidRPr="00000000">
        <w:rPr>
          <w:rtl w:val="0"/>
        </w:rPr>
      </w:r>
    </w:p>
    <w:p w:rsidR="00000000" w:rsidDel="00000000" w:rsidP="00000000" w:rsidRDefault="00000000" w:rsidRPr="00000000" w14:paraId="000002FB">
      <w:pPr>
        <w:contextualSpacing w:val="0"/>
        <w:rPr/>
      </w:pPr>
      <w:r w:rsidDel="00000000" w:rsidR="00000000" w:rsidRPr="00000000">
        <w:rPr>
          <w:rtl w:val="0"/>
        </w:rPr>
        <w:t xml:space="preserve">Comments: ___________________________________________________________________________</w:t>
      </w:r>
    </w:p>
    <w:p w:rsidR="00000000" w:rsidDel="00000000" w:rsidP="00000000" w:rsidRDefault="00000000" w:rsidRPr="00000000" w14:paraId="000002FC">
      <w:pPr>
        <w:contextualSpacing w:val="0"/>
        <w:rPr/>
      </w:pPr>
      <w:r w:rsidDel="00000000" w:rsidR="00000000" w:rsidRPr="00000000">
        <w:rPr>
          <w:rtl w:val="0"/>
        </w:rPr>
      </w:r>
    </w:p>
    <w:p w:rsidR="00000000" w:rsidDel="00000000" w:rsidP="00000000" w:rsidRDefault="00000000" w:rsidRPr="00000000" w14:paraId="000002FD">
      <w:pPr>
        <w:contextualSpacing w:val="0"/>
        <w:rPr/>
      </w:pPr>
      <w:r w:rsidDel="00000000" w:rsidR="00000000" w:rsidRPr="00000000">
        <w:rPr>
          <w:rtl w:val="0"/>
        </w:rPr>
        <w:t xml:space="preserve">_____________________________________________________________________________________</w:t>
      </w:r>
    </w:p>
    <w:p w:rsidR="00000000" w:rsidDel="00000000" w:rsidP="00000000" w:rsidRDefault="00000000" w:rsidRPr="00000000" w14:paraId="000002FE">
      <w:pPr>
        <w:contextualSpacing w:val="0"/>
        <w:rPr/>
      </w:pPr>
      <w:r w:rsidDel="00000000" w:rsidR="00000000" w:rsidRPr="00000000">
        <w:rPr>
          <w:rtl w:val="0"/>
        </w:rPr>
      </w:r>
    </w:p>
    <w:p w:rsidR="00000000" w:rsidDel="00000000" w:rsidP="00000000" w:rsidRDefault="00000000" w:rsidRPr="00000000" w14:paraId="000002FF">
      <w:pPr>
        <w:contextualSpacing w:val="0"/>
        <w:rPr/>
      </w:pPr>
      <w:r w:rsidDel="00000000" w:rsidR="00000000" w:rsidRPr="00000000">
        <w:rPr>
          <w:rtl w:val="0"/>
        </w:rPr>
        <w:t xml:space="preserve">_____________________________________________________________________________________</w:t>
      </w:r>
    </w:p>
    <w:p w:rsidR="00000000" w:rsidDel="00000000" w:rsidP="00000000" w:rsidRDefault="00000000" w:rsidRPr="00000000" w14:paraId="00000300">
      <w:pPr>
        <w:contextualSpacing w:val="0"/>
        <w:rPr/>
      </w:pPr>
      <w:r w:rsidDel="00000000" w:rsidR="00000000" w:rsidRPr="00000000">
        <w:rPr>
          <w:rtl w:val="0"/>
        </w:rPr>
      </w:r>
    </w:p>
    <w:p w:rsidR="00000000" w:rsidDel="00000000" w:rsidP="00000000" w:rsidRDefault="00000000" w:rsidRPr="00000000" w14:paraId="00000301">
      <w:pPr>
        <w:contextualSpacing w:val="0"/>
        <w:rPr/>
      </w:pPr>
      <w:r w:rsidDel="00000000" w:rsidR="00000000" w:rsidRPr="00000000">
        <w:rPr>
          <w:rtl w:val="0"/>
        </w:rPr>
        <w:t xml:space="preserve">_____________________________________________________________________________________</w:t>
      </w:r>
    </w:p>
    <w:p w:rsidR="00000000" w:rsidDel="00000000" w:rsidP="00000000" w:rsidRDefault="00000000" w:rsidRPr="00000000" w14:paraId="00000302">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303">
      <w:pPr>
        <w:pStyle w:val="Heading2"/>
        <w:contextualSpacing w:val="0"/>
        <w:rPr>
          <w:b w:val="0"/>
          <w:color w:val="538135"/>
        </w:rPr>
      </w:pPr>
      <w:bookmarkStart w:colFirst="0" w:colLast="0" w:name="_44sinio" w:id="16"/>
      <w:bookmarkEnd w:id="16"/>
      <w:r w:rsidDel="00000000" w:rsidR="00000000" w:rsidRPr="00000000">
        <w:rPr>
          <w:b w:val="0"/>
          <w:color w:val="538135"/>
          <w:rtl w:val="0"/>
        </w:rPr>
        <w:t xml:space="preserve">CREATE USER ACCOUNT</w:t>
      </w:r>
    </w:p>
    <w:p w:rsidR="00000000" w:rsidDel="00000000" w:rsidP="00000000" w:rsidRDefault="00000000" w:rsidRPr="00000000" w14:paraId="00000304">
      <w:pPr>
        <w:tabs>
          <w:tab w:val="left" w:pos="1260"/>
        </w:tabs>
        <w:contextualSpacing w:val="0"/>
        <w:rPr>
          <w:b w:val="1"/>
        </w:rPr>
      </w:pPr>
      <w:r w:rsidDel="00000000" w:rsidR="00000000" w:rsidRPr="00000000">
        <w:rPr>
          <w:b w:val="1"/>
          <w:rtl w:val="0"/>
        </w:rPr>
        <w:t xml:space="preserve">Action</w:t>
        <w:tab/>
        <w:t xml:space="preserve">Person with admin privileges selects the </w:t>
      </w:r>
      <w:r w:rsidDel="00000000" w:rsidR="00000000" w:rsidRPr="00000000">
        <w:rPr>
          <w:b w:val="1"/>
        </w:rPr>
        <w:drawing>
          <wp:inline distB="0" distT="0" distL="0" distR="0">
            <wp:extent cx="561544" cy="487899"/>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61544" cy="487899"/>
                    </a:xfrm>
                    <a:prstGeom prst="rect"/>
                    <a:ln/>
                  </pic:spPr>
                </pic:pic>
              </a:graphicData>
            </a:graphic>
          </wp:inline>
        </w:drawing>
      </w:r>
      <w:r w:rsidDel="00000000" w:rsidR="00000000" w:rsidRPr="00000000">
        <w:rPr>
          <w:b w:val="1"/>
          <w:rtl w:val="0"/>
        </w:rPr>
        <w:t xml:space="preserve">enters information and hits submit</w:t>
      </w:r>
    </w:p>
    <w:p w:rsidR="00000000" w:rsidDel="00000000" w:rsidP="00000000" w:rsidRDefault="00000000" w:rsidRPr="00000000" w14:paraId="00000305">
      <w:pPr>
        <w:tabs>
          <w:tab w:val="left" w:pos="1260"/>
        </w:tabs>
        <w:contextualSpacing w:val="0"/>
        <w:rPr>
          <w:b w:val="1"/>
        </w:rPr>
      </w:pPr>
      <w:r w:rsidDel="00000000" w:rsidR="00000000" w:rsidRPr="00000000">
        <w:rPr>
          <w:b w:val="1"/>
          <w:rtl w:val="0"/>
        </w:rPr>
        <w:tab/>
        <w:t xml:space="preserve">Try entering without a first name</w:t>
      </w:r>
    </w:p>
    <w:p w:rsidR="00000000" w:rsidDel="00000000" w:rsidP="00000000" w:rsidRDefault="00000000" w:rsidRPr="00000000" w14:paraId="00000306">
      <w:pPr>
        <w:tabs>
          <w:tab w:val="left" w:pos="1260"/>
        </w:tabs>
        <w:contextualSpacing w:val="0"/>
        <w:rPr>
          <w:b w:val="1"/>
        </w:rPr>
      </w:pPr>
      <w:r w:rsidDel="00000000" w:rsidR="00000000" w:rsidRPr="00000000">
        <w:rPr>
          <w:b w:val="1"/>
          <w:rtl w:val="0"/>
        </w:rPr>
        <w:tab/>
        <w:t xml:space="preserve">Try entering without a pledged name</w:t>
      </w:r>
    </w:p>
    <w:p w:rsidR="00000000" w:rsidDel="00000000" w:rsidP="00000000" w:rsidRDefault="00000000" w:rsidRPr="00000000" w14:paraId="00000307">
      <w:pPr>
        <w:tabs>
          <w:tab w:val="left" w:pos="1260"/>
        </w:tabs>
        <w:contextualSpacing w:val="0"/>
        <w:rPr>
          <w:b w:val="1"/>
        </w:rPr>
      </w:pPr>
      <w:r w:rsidDel="00000000" w:rsidR="00000000" w:rsidRPr="00000000">
        <w:rPr>
          <w:b w:val="1"/>
          <w:rtl w:val="0"/>
        </w:rPr>
        <w:tab/>
        <w:t xml:space="preserve">Try entering without a line position</w:t>
      </w:r>
    </w:p>
    <w:p w:rsidR="00000000" w:rsidDel="00000000" w:rsidP="00000000" w:rsidRDefault="00000000" w:rsidRPr="00000000" w14:paraId="00000308">
      <w:pPr>
        <w:tabs>
          <w:tab w:val="left" w:pos="1260"/>
        </w:tabs>
        <w:contextualSpacing w:val="0"/>
        <w:rPr>
          <w:b w:val="1"/>
        </w:rPr>
      </w:pPr>
      <w:r w:rsidDel="00000000" w:rsidR="00000000" w:rsidRPr="00000000">
        <w:rPr>
          <w:b w:val="1"/>
          <w:rtl w:val="0"/>
        </w:rPr>
        <w:tab/>
      </w:r>
    </w:p>
    <w:tbl>
      <w:tblPr>
        <w:tblStyle w:val="Table17"/>
        <w:tblW w:w="983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75"/>
        <w:gridCol w:w="8460"/>
        <w:tblGridChange w:id="0">
          <w:tblGrid>
            <w:gridCol w:w="1375"/>
            <w:gridCol w:w="8460"/>
          </w:tblGrid>
        </w:tblGridChange>
      </w:tblGrid>
      <w:tr>
        <w:trPr>
          <w:trHeight w:val="360" w:hRule="atLeast"/>
        </w:trPr>
        <w:tc>
          <w:tcPr/>
          <w:p w:rsidR="00000000" w:rsidDel="00000000" w:rsidP="00000000" w:rsidRDefault="00000000" w:rsidRPr="00000000" w14:paraId="00000309">
            <w:pPr>
              <w:contextualSpacing w:val="0"/>
              <w:rPr>
                <w:b w:val="1"/>
              </w:rPr>
            </w:pPr>
            <w:r w:rsidDel="00000000" w:rsidR="00000000" w:rsidRPr="00000000">
              <w:rPr>
                <w:b w:val="1"/>
                <w:rtl w:val="0"/>
              </w:rPr>
              <w:t xml:space="preserve">Browser:</w:t>
            </w:r>
          </w:p>
        </w:tc>
        <w:tc>
          <w:tcPr/>
          <w:p w:rsidR="00000000" w:rsidDel="00000000" w:rsidP="00000000" w:rsidRDefault="00000000" w:rsidRPr="00000000" w14:paraId="0000030A">
            <w:pPr>
              <w:contextualSpacing w:val="0"/>
              <w:rPr>
                <w:b w:val="1"/>
              </w:rPr>
            </w:pPr>
            <w:r w:rsidDel="00000000" w:rsidR="00000000" w:rsidRPr="00000000">
              <w:rPr>
                <w:rtl w:val="0"/>
              </w:rPr>
            </w:r>
          </w:p>
        </w:tc>
      </w:tr>
      <w:tr>
        <w:trPr>
          <w:trHeight w:val="360" w:hRule="atLeast"/>
        </w:trPr>
        <w:tc>
          <w:tcPr/>
          <w:p w:rsidR="00000000" w:rsidDel="00000000" w:rsidP="00000000" w:rsidRDefault="00000000" w:rsidRPr="00000000" w14:paraId="0000030B">
            <w:pPr>
              <w:contextualSpacing w:val="0"/>
              <w:rPr>
                <w:b w:val="1"/>
              </w:rPr>
            </w:pPr>
            <w:r w:rsidDel="00000000" w:rsidR="00000000" w:rsidRPr="00000000">
              <w:rPr>
                <w:b w:val="1"/>
                <w:rtl w:val="0"/>
              </w:rPr>
              <w:t xml:space="preserve">Username:</w:t>
            </w:r>
          </w:p>
        </w:tc>
        <w:tc>
          <w:tcPr/>
          <w:p w:rsidR="00000000" w:rsidDel="00000000" w:rsidP="00000000" w:rsidRDefault="00000000" w:rsidRPr="00000000" w14:paraId="0000030C">
            <w:pPr>
              <w:contextualSpacing w:val="0"/>
              <w:rPr>
                <w:b w:val="1"/>
              </w:rPr>
            </w:pPr>
            <w:r w:rsidDel="00000000" w:rsidR="00000000" w:rsidRPr="00000000">
              <w:rPr>
                <w:rtl w:val="0"/>
              </w:rPr>
            </w:r>
          </w:p>
        </w:tc>
      </w:tr>
      <w:tr>
        <w:trPr>
          <w:trHeight w:val="360" w:hRule="atLeast"/>
        </w:trPr>
        <w:tc>
          <w:tcPr/>
          <w:p w:rsidR="00000000" w:rsidDel="00000000" w:rsidP="00000000" w:rsidRDefault="00000000" w:rsidRPr="00000000" w14:paraId="0000030D">
            <w:pPr>
              <w:contextualSpacing w:val="0"/>
              <w:rPr>
                <w:b w:val="1"/>
              </w:rPr>
            </w:pPr>
            <w:r w:rsidDel="00000000" w:rsidR="00000000" w:rsidRPr="00000000">
              <w:rPr>
                <w:b w:val="1"/>
                <w:rtl w:val="0"/>
              </w:rPr>
              <w:t xml:space="preserve">Password:</w:t>
            </w:r>
          </w:p>
        </w:tc>
        <w:tc>
          <w:tcPr/>
          <w:p w:rsidR="00000000" w:rsidDel="00000000" w:rsidP="00000000" w:rsidRDefault="00000000" w:rsidRPr="00000000" w14:paraId="0000030E">
            <w:pPr>
              <w:contextualSpacing w:val="0"/>
              <w:rPr>
                <w:b w:val="1"/>
              </w:rPr>
            </w:pPr>
            <w:r w:rsidDel="00000000" w:rsidR="00000000" w:rsidRPr="00000000">
              <w:rPr>
                <w:rtl w:val="0"/>
              </w:rPr>
            </w:r>
          </w:p>
        </w:tc>
      </w:tr>
      <w:tr>
        <w:trPr>
          <w:trHeight w:val="360" w:hRule="atLeast"/>
        </w:trPr>
        <w:tc>
          <w:tcPr/>
          <w:p w:rsidR="00000000" w:rsidDel="00000000" w:rsidP="00000000" w:rsidRDefault="00000000" w:rsidRPr="00000000" w14:paraId="0000030F">
            <w:pPr>
              <w:contextualSpacing w:val="0"/>
              <w:rPr>
                <w:b w:val="1"/>
              </w:rPr>
            </w:pPr>
            <w:r w:rsidDel="00000000" w:rsidR="00000000" w:rsidRPr="00000000">
              <w:rPr>
                <w:b w:val="1"/>
                <w:rtl w:val="0"/>
              </w:rPr>
              <w:t xml:space="preserve">URL:</w:t>
            </w:r>
          </w:p>
        </w:tc>
        <w:tc>
          <w:tcPr/>
          <w:p w:rsidR="00000000" w:rsidDel="00000000" w:rsidP="00000000" w:rsidRDefault="00000000" w:rsidRPr="00000000" w14:paraId="00000310">
            <w:pPr>
              <w:contextualSpacing w:val="0"/>
              <w:rPr>
                <w:b w:val="1"/>
              </w:rPr>
            </w:pPr>
            <w:r w:rsidDel="00000000" w:rsidR="00000000" w:rsidRPr="00000000">
              <w:rPr>
                <w:rtl w:val="0"/>
              </w:rPr>
            </w:r>
          </w:p>
        </w:tc>
      </w:tr>
    </w:tbl>
    <w:p w:rsidR="00000000" w:rsidDel="00000000" w:rsidP="00000000" w:rsidRDefault="00000000" w:rsidRPr="00000000" w14:paraId="00000311">
      <w:pPr>
        <w:contextualSpacing w:val="0"/>
        <w:rPr/>
      </w:pPr>
      <w:r w:rsidDel="00000000" w:rsidR="00000000" w:rsidRPr="00000000">
        <w:rPr>
          <w:rtl w:val="0"/>
        </w:rPr>
        <w:t xml:space="preserve"> </w:t>
      </w:r>
    </w:p>
    <w:tbl>
      <w:tblPr>
        <w:tblStyle w:val="Table18"/>
        <w:tblW w:w="983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661"/>
        <w:gridCol w:w="1374"/>
        <w:gridCol w:w="720"/>
        <w:gridCol w:w="1080"/>
        <w:tblGridChange w:id="0">
          <w:tblGrid>
            <w:gridCol w:w="6661"/>
            <w:gridCol w:w="1374"/>
            <w:gridCol w:w="720"/>
            <w:gridCol w:w="1080"/>
          </w:tblGrid>
        </w:tblGridChange>
      </w:tblGrid>
      <w:tr>
        <w:trPr>
          <w:trHeight w:val="360" w:hRule="atLeast"/>
        </w:trPr>
        <w:tc>
          <w:tcPr/>
          <w:p w:rsidR="00000000" w:rsidDel="00000000" w:rsidP="00000000" w:rsidRDefault="00000000" w:rsidRPr="00000000" w14:paraId="00000312">
            <w:pPr>
              <w:contextualSpacing w:val="0"/>
              <w:rPr/>
            </w:pPr>
            <w:r w:rsidDel="00000000" w:rsidR="00000000" w:rsidRPr="00000000">
              <w:rPr>
                <w:rtl w:val="0"/>
              </w:rPr>
            </w:r>
          </w:p>
        </w:tc>
        <w:tc>
          <w:tcPr/>
          <w:p w:rsidR="00000000" w:rsidDel="00000000" w:rsidP="00000000" w:rsidRDefault="00000000" w:rsidRPr="00000000" w14:paraId="00000313">
            <w:pPr>
              <w:contextualSpacing w:val="0"/>
              <w:rPr/>
            </w:pPr>
            <w:r w:rsidDel="00000000" w:rsidR="00000000" w:rsidRPr="00000000">
              <w:rPr>
                <w:rtl w:val="0"/>
              </w:rPr>
              <w:t xml:space="preserve">Pass/Fail</w:t>
            </w:r>
          </w:p>
        </w:tc>
        <w:tc>
          <w:tcPr/>
          <w:p w:rsidR="00000000" w:rsidDel="00000000" w:rsidP="00000000" w:rsidRDefault="00000000" w:rsidRPr="00000000" w14:paraId="00000314">
            <w:pPr>
              <w:contextualSpacing w:val="0"/>
              <w:rPr/>
            </w:pPr>
            <w:r w:rsidDel="00000000" w:rsidR="00000000" w:rsidRPr="00000000">
              <w:rPr>
                <w:rtl w:val="0"/>
              </w:rPr>
              <w:t xml:space="preserve">Date</w:t>
            </w:r>
          </w:p>
        </w:tc>
        <w:tc>
          <w:tcPr/>
          <w:p w:rsidR="00000000" w:rsidDel="00000000" w:rsidP="00000000" w:rsidRDefault="00000000" w:rsidRPr="00000000" w14:paraId="00000315">
            <w:pPr>
              <w:contextualSpacing w:val="0"/>
              <w:rPr/>
            </w:pPr>
            <w:r w:rsidDel="00000000" w:rsidR="00000000" w:rsidRPr="00000000">
              <w:rPr>
                <w:rtl w:val="0"/>
              </w:rPr>
              <w:t xml:space="preserve">Initials</w:t>
            </w:r>
          </w:p>
        </w:tc>
      </w:tr>
      <w:tr>
        <w:trPr>
          <w:trHeight w:val="360" w:hRule="atLeast"/>
        </w:trPr>
        <w:tc>
          <w:tcPr/>
          <w:p w:rsidR="00000000" w:rsidDel="00000000" w:rsidP="00000000" w:rsidRDefault="00000000" w:rsidRPr="00000000" w14:paraId="00000316">
            <w:pPr>
              <w:contextualSpacing w:val="0"/>
              <w:rPr/>
            </w:pPr>
            <w:r w:rsidDel="00000000" w:rsidR="00000000" w:rsidRPr="00000000">
              <w:rPr>
                <w:rtl w:val="0"/>
              </w:rPr>
              <w:t xml:space="preserve">1. Are all buttons and graphics lined up with the plan?</w:t>
            </w:r>
          </w:p>
        </w:tc>
        <w:tc>
          <w:tcPr/>
          <w:p w:rsidR="00000000" w:rsidDel="00000000" w:rsidP="00000000" w:rsidRDefault="00000000" w:rsidRPr="00000000" w14:paraId="00000317">
            <w:pPr>
              <w:contextualSpacing w:val="0"/>
              <w:rPr/>
            </w:pPr>
            <w:r w:rsidDel="00000000" w:rsidR="00000000" w:rsidRPr="00000000">
              <w:rPr>
                <w:rtl w:val="0"/>
              </w:rPr>
            </w:r>
          </w:p>
        </w:tc>
        <w:tc>
          <w:tcPr/>
          <w:p w:rsidR="00000000" w:rsidDel="00000000" w:rsidP="00000000" w:rsidRDefault="00000000" w:rsidRPr="00000000" w14:paraId="00000318">
            <w:pPr>
              <w:contextualSpacing w:val="0"/>
              <w:rPr/>
            </w:pPr>
            <w:r w:rsidDel="00000000" w:rsidR="00000000" w:rsidRPr="00000000">
              <w:rPr>
                <w:rtl w:val="0"/>
              </w:rPr>
            </w:r>
          </w:p>
        </w:tc>
        <w:tc>
          <w:tcPr/>
          <w:p w:rsidR="00000000" w:rsidDel="00000000" w:rsidP="00000000" w:rsidRDefault="00000000" w:rsidRPr="00000000" w14:paraId="00000319">
            <w:pPr>
              <w:contextualSpacing w:val="0"/>
              <w:rPr/>
            </w:pPr>
            <w:r w:rsidDel="00000000" w:rsidR="00000000" w:rsidRPr="00000000">
              <w:rPr>
                <w:rtl w:val="0"/>
              </w:rPr>
            </w:r>
          </w:p>
        </w:tc>
      </w:tr>
      <w:tr>
        <w:trPr>
          <w:trHeight w:val="360" w:hRule="atLeast"/>
        </w:trPr>
        <w:tc>
          <w:tcPr/>
          <w:p w:rsidR="00000000" w:rsidDel="00000000" w:rsidP="00000000" w:rsidRDefault="00000000" w:rsidRPr="00000000" w14:paraId="0000031A">
            <w:pPr>
              <w:contextualSpacing w:val="0"/>
              <w:rPr/>
            </w:pPr>
            <w:r w:rsidDel="00000000" w:rsidR="00000000" w:rsidRPr="00000000">
              <w:rPr>
                <w:rtl w:val="0"/>
              </w:rPr>
              <w:t xml:space="preserve">2. Is the background color correct and consistent?</w:t>
            </w:r>
          </w:p>
        </w:tc>
        <w:tc>
          <w:tcPr/>
          <w:p w:rsidR="00000000" w:rsidDel="00000000" w:rsidP="00000000" w:rsidRDefault="00000000" w:rsidRPr="00000000" w14:paraId="0000031B">
            <w:pPr>
              <w:contextualSpacing w:val="0"/>
              <w:rPr/>
            </w:pPr>
            <w:r w:rsidDel="00000000" w:rsidR="00000000" w:rsidRPr="00000000">
              <w:rPr>
                <w:rtl w:val="0"/>
              </w:rPr>
            </w:r>
          </w:p>
        </w:tc>
        <w:tc>
          <w:tcPr/>
          <w:p w:rsidR="00000000" w:rsidDel="00000000" w:rsidP="00000000" w:rsidRDefault="00000000" w:rsidRPr="00000000" w14:paraId="0000031C">
            <w:pPr>
              <w:contextualSpacing w:val="0"/>
              <w:rPr/>
            </w:pPr>
            <w:r w:rsidDel="00000000" w:rsidR="00000000" w:rsidRPr="00000000">
              <w:rPr>
                <w:rtl w:val="0"/>
              </w:rPr>
            </w:r>
          </w:p>
        </w:tc>
        <w:tc>
          <w:tcPr/>
          <w:p w:rsidR="00000000" w:rsidDel="00000000" w:rsidP="00000000" w:rsidRDefault="00000000" w:rsidRPr="00000000" w14:paraId="0000031D">
            <w:pPr>
              <w:contextualSpacing w:val="0"/>
              <w:rPr/>
            </w:pPr>
            <w:r w:rsidDel="00000000" w:rsidR="00000000" w:rsidRPr="00000000">
              <w:rPr>
                <w:rtl w:val="0"/>
              </w:rPr>
            </w:r>
          </w:p>
        </w:tc>
      </w:tr>
      <w:tr>
        <w:trPr>
          <w:trHeight w:val="360" w:hRule="atLeast"/>
        </w:trPr>
        <w:tc>
          <w:tcPr/>
          <w:p w:rsidR="00000000" w:rsidDel="00000000" w:rsidP="00000000" w:rsidRDefault="00000000" w:rsidRPr="00000000" w14:paraId="0000031E">
            <w:pPr>
              <w:contextualSpacing w:val="0"/>
              <w:rPr/>
            </w:pPr>
            <w:r w:rsidDel="00000000" w:rsidR="00000000" w:rsidRPr="00000000">
              <w:rPr>
                <w:rtl w:val="0"/>
              </w:rPr>
              <w:t xml:space="preserve">3. If user is not admin eligible this page should not show.</w:t>
            </w:r>
          </w:p>
        </w:tc>
        <w:tc>
          <w:tcPr/>
          <w:p w:rsidR="00000000" w:rsidDel="00000000" w:rsidP="00000000" w:rsidRDefault="00000000" w:rsidRPr="00000000" w14:paraId="0000031F">
            <w:pPr>
              <w:contextualSpacing w:val="0"/>
              <w:rPr/>
            </w:pPr>
            <w:r w:rsidDel="00000000" w:rsidR="00000000" w:rsidRPr="00000000">
              <w:rPr>
                <w:rtl w:val="0"/>
              </w:rPr>
            </w:r>
          </w:p>
        </w:tc>
        <w:tc>
          <w:tcPr/>
          <w:p w:rsidR="00000000" w:rsidDel="00000000" w:rsidP="00000000" w:rsidRDefault="00000000" w:rsidRPr="00000000" w14:paraId="00000320">
            <w:pPr>
              <w:contextualSpacing w:val="0"/>
              <w:rPr/>
            </w:pPr>
            <w:r w:rsidDel="00000000" w:rsidR="00000000" w:rsidRPr="00000000">
              <w:rPr>
                <w:rtl w:val="0"/>
              </w:rPr>
            </w:r>
          </w:p>
        </w:tc>
        <w:tc>
          <w:tcPr/>
          <w:p w:rsidR="00000000" w:rsidDel="00000000" w:rsidP="00000000" w:rsidRDefault="00000000" w:rsidRPr="00000000" w14:paraId="00000321">
            <w:pPr>
              <w:contextualSpacing w:val="0"/>
              <w:rPr/>
            </w:pPr>
            <w:r w:rsidDel="00000000" w:rsidR="00000000" w:rsidRPr="00000000">
              <w:rPr>
                <w:rtl w:val="0"/>
              </w:rPr>
            </w:r>
          </w:p>
        </w:tc>
      </w:tr>
      <w:tr>
        <w:trPr>
          <w:trHeight w:val="360" w:hRule="atLeast"/>
        </w:trPr>
        <w:tc>
          <w:tcPr/>
          <w:p w:rsidR="00000000" w:rsidDel="00000000" w:rsidP="00000000" w:rsidRDefault="00000000" w:rsidRPr="00000000" w14:paraId="00000322">
            <w:pPr>
              <w:contextualSpacing w:val="0"/>
              <w:rPr/>
            </w:pPr>
            <w:r w:rsidDel="00000000" w:rsidR="00000000" w:rsidRPr="00000000">
              <w:rPr>
                <w:rtl w:val="0"/>
              </w:rPr>
              <w:t xml:space="preserve">4. If user is admin, are all fields available for editing, including those considered default?</w:t>
            </w:r>
          </w:p>
        </w:tc>
        <w:tc>
          <w:tcPr/>
          <w:p w:rsidR="00000000" w:rsidDel="00000000" w:rsidP="00000000" w:rsidRDefault="00000000" w:rsidRPr="00000000" w14:paraId="00000323">
            <w:pPr>
              <w:contextualSpacing w:val="0"/>
              <w:rPr/>
            </w:pPr>
            <w:r w:rsidDel="00000000" w:rsidR="00000000" w:rsidRPr="00000000">
              <w:rPr>
                <w:rtl w:val="0"/>
              </w:rPr>
            </w:r>
          </w:p>
        </w:tc>
        <w:tc>
          <w:tcPr/>
          <w:p w:rsidR="00000000" w:rsidDel="00000000" w:rsidP="00000000" w:rsidRDefault="00000000" w:rsidRPr="00000000" w14:paraId="00000324">
            <w:pPr>
              <w:contextualSpacing w:val="0"/>
              <w:rPr/>
            </w:pPr>
            <w:r w:rsidDel="00000000" w:rsidR="00000000" w:rsidRPr="00000000">
              <w:rPr>
                <w:rtl w:val="0"/>
              </w:rPr>
            </w:r>
          </w:p>
        </w:tc>
        <w:tc>
          <w:tcPr/>
          <w:p w:rsidR="00000000" w:rsidDel="00000000" w:rsidP="00000000" w:rsidRDefault="00000000" w:rsidRPr="00000000" w14:paraId="00000325">
            <w:pPr>
              <w:contextualSpacing w:val="0"/>
              <w:rPr/>
            </w:pPr>
            <w:r w:rsidDel="00000000" w:rsidR="00000000" w:rsidRPr="00000000">
              <w:rPr>
                <w:rtl w:val="0"/>
              </w:rPr>
            </w:r>
          </w:p>
        </w:tc>
      </w:tr>
      <w:tr>
        <w:trPr>
          <w:trHeight w:val="360" w:hRule="atLeast"/>
        </w:trPr>
        <w:tc>
          <w:tcPr/>
          <w:p w:rsidR="00000000" w:rsidDel="00000000" w:rsidP="00000000" w:rsidRDefault="00000000" w:rsidRPr="00000000" w14:paraId="00000326">
            <w:pPr>
              <w:contextualSpacing w:val="0"/>
              <w:rPr/>
            </w:pPr>
            <w:r w:rsidDel="00000000" w:rsidR="00000000" w:rsidRPr="00000000">
              <w:rPr>
                <w:rtl w:val="0"/>
              </w:rPr>
              <w:t xml:space="preserve">5. If admin does not enter first name is an error returned?</w:t>
            </w:r>
          </w:p>
        </w:tc>
        <w:tc>
          <w:tcPr/>
          <w:p w:rsidR="00000000" w:rsidDel="00000000" w:rsidP="00000000" w:rsidRDefault="00000000" w:rsidRPr="00000000" w14:paraId="00000327">
            <w:pPr>
              <w:contextualSpacing w:val="0"/>
              <w:rPr/>
            </w:pPr>
            <w:r w:rsidDel="00000000" w:rsidR="00000000" w:rsidRPr="00000000">
              <w:rPr>
                <w:rtl w:val="0"/>
              </w:rPr>
            </w:r>
          </w:p>
        </w:tc>
        <w:tc>
          <w:tcPr/>
          <w:p w:rsidR="00000000" w:rsidDel="00000000" w:rsidP="00000000" w:rsidRDefault="00000000" w:rsidRPr="00000000" w14:paraId="00000328">
            <w:pPr>
              <w:contextualSpacing w:val="0"/>
              <w:rPr/>
            </w:pPr>
            <w:r w:rsidDel="00000000" w:rsidR="00000000" w:rsidRPr="00000000">
              <w:rPr>
                <w:rtl w:val="0"/>
              </w:rPr>
            </w:r>
          </w:p>
        </w:tc>
        <w:tc>
          <w:tcPr/>
          <w:p w:rsidR="00000000" w:rsidDel="00000000" w:rsidP="00000000" w:rsidRDefault="00000000" w:rsidRPr="00000000" w14:paraId="00000329">
            <w:pPr>
              <w:contextualSpacing w:val="0"/>
              <w:rPr/>
            </w:pPr>
            <w:r w:rsidDel="00000000" w:rsidR="00000000" w:rsidRPr="00000000">
              <w:rPr>
                <w:rtl w:val="0"/>
              </w:rPr>
            </w:r>
          </w:p>
        </w:tc>
      </w:tr>
      <w:tr>
        <w:trPr>
          <w:trHeight w:val="360" w:hRule="atLeast"/>
        </w:trPr>
        <w:tc>
          <w:tcPr/>
          <w:p w:rsidR="00000000" w:rsidDel="00000000" w:rsidP="00000000" w:rsidRDefault="00000000" w:rsidRPr="00000000" w14:paraId="0000032A">
            <w:pPr>
              <w:contextualSpacing w:val="0"/>
              <w:rPr/>
            </w:pPr>
            <w:r w:rsidDel="00000000" w:rsidR="00000000" w:rsidRPr="00000000">
              <w:rPr>
                <w:rtl w:val="0"/>
              </w:rPr>
              <w:t xml:space="preserve">6. If admin does not enter last name is an error returned?</w:t>
            </w:r>
          </w:p>
        </w:tc>
        <w:tc>
          <w:tcPr/>
          <w:p w:rsidR="00000000" w:rsidDel="00000000" w:rsidP="00000000" w:rsidRDefault="00000000" w:rsidRPr="00000000" w14:paraId="0000032B">
            <w:pPr>
              <w:contextualSpacing w:val="0"/>
              <w:rPr/>
            </w:pPr>
            <w:r w:rsidDel="00000000" w:rsidR="00000000" w:rsidRPr="00000000">
              <w:rPr>
                <w:rtl w:val="0"/>
              </w:rPr>
            </w:r>
          </w:p>
        </w:tc>
        <w:tc>
          <w:tcPr/>
          <w:p w:rsidR="00000000" w:rsidDel="00000000" w:rsidP="00000000" w:rsidRDefault="00000000" w:rsidRPr="00000000" w14:paraId="0000032C">
            <w:pPr>
              <w:contextualSpacing w:val="0"/>
              <w:rPr/>
            </w:pPr>
            <w:r w:rsidDel="00000000" w:rsidR="00000000" w:rsidRPr="00000000">
              <w:rPr>
                <w:rtl w:val="0"/>
              </w:rPr>
            </w:r>
          </w:p>
        </w:tc>
        <w:tc>
          <w:tcPr/>
          <w:p w:rsidR="00000000" w:rsidDel="00000000" w:rsidP="00000000" w:rsidRDefault="00000000" w:rsidRPr="00000000" w14:paraId="0000032D">
            <w:pPr>
              <w:contextualSpacing w:val="0"/>
              <w:rPr/>
            </w:pPr>
            <w:r w:rsidDel="00000000" w:rsidR="00000000" w:rsidRPr="00000000">
              <w:rPr>
                <w:rtl w:val="0"/>
              </w:rPr>
            </w:r>
          </w:p>
        </w:tc>
      </w:tr>
      <w:tr>
        <w:trPr>
          <w:trHeight w:val="360" w:hRule="atLeast"/>
        </w:trPr>
        <w:tc>
          <w:tcPr/>
          <w:p w:rsidR="00000000" w:rsidDel="00000000" w:rsidP="00000000" w:rsidRDefault="00000000" w:rsidRPr="00000000" w14:paraId="0000032E">
            <w:pPr>
              <w:contextualSpacing w:val="0"/>
              <w:rPr/>
            </w:pPr>
            <w:r w:rsidDel="00000000" w:rsidR="00000000" w:rsidRPr="00000000">
              <w:rPr>
                <w:rtl w:val="0"/>
              </w:rPr>
              <w:t xml:space="preserve">7. If admin does not select line name, is an error returned?</w:t>
            </w:r>
          </w:p>
        </w:tc>
        <w:tc>
          <w:tcPr/>
          <w:p w:rsidR="00000000" w:rsidDel="00000000" w:rsidP="00000000" w:rsidRDefault="00000000" w:rsidRPr="00000000" w14:paraId="0000032F">
            <w:pPr>
              <w:contextualSpacing w:val="0"/>
              <w:rPr/>
            </w:pPr>
            <w:r w:rsidDel="00000000" w:rsidR="00000000" w:rsidRPr="00000000">
              <w:rPr>
                <w:rtl w:val="0"/>
              </w:rPr>
            </w:r>
          </w:p>
        </w:tc>
        <w:tc>
          <w:tcPr/>
          <w:p w:rsidR="00000000" w:rsidDel="00000000" w:rsidP="00000000" w:rsidRDefault="00000000" w:rsidRPr="00000000" w14:paraId="00000330">
            <w:pPr>
              <w:contextualSpacing w:val="0"/>
              <w:rPr/>
            </w:pPr>
            <w:r w:rsidDel="00000000" w:rsidR="00000000" w:rsidRPr="00000000">
              <w:rPr>
                <w:rtl w:val="0"/>
              </w:rPr>
            </w:r>
          </w:p>
        </w:tc>
        <w:tc>
          <w:tcPr/>
          <w:p w:rsidR="00000000" w:rsidDel="00000000" w:rsidP="00000000" w:rsidRDefault="00000000" w:rsidRPr="00000000" w14:paraId="00000331">
            <w:pPr>
              <w:contextualSpacing w:val="0"/>
              <w:rPr/>
            </w:pPr>
            <w:r w:rsidDel="00000000" w:rsidR="00000000" w:rsidRPr="00000000">
              <w:rPr>
                <w:rtl w:val="0"/>
              </w:rPr>
            </w:r>
          </w:p>
        </w:tc>
      </w:tr>
      <w:tr>
        <w:trPr>
          <w:trHeight w:val="360" w:hRule="atLeast"/>
        </w:trPr>
        <w:tc>
          <w:tcPr/>
          <w:p w:rsidR="00000000" w:rsidDel="00000000" w:rsidP="00000000" w:rsidRDefault="00000000" w:rsidRPr="00000000" w14:paraId="00000332">
            <w:pPr>
              <w:contextualSpacing w:val="0"/>
              <w:rPr/>
            </w:pPr>
            <w:r w:rsidDel="00000000" w:rsidR="00000000" w:rsidRPr="00000000">
              <w:rPr>
                <w:rtl w:val="0"/>
              </w:rPr>
              <w:t xml:space="preserve">7. If admin does not enter a line position, is an error returned?</w:t>
            </w:r>
          </w:p>
        </w:tc>
        <w:tc>
          <w:tcPr/>
          <w:p w:rsidR="00000000" w:rsidDel="00000000" w:rsidP="00000000" w:rsidRDefault="00000000" w:rsidRPr="00000000" w14:paraId="00000333">
            <w:pPr>
              <w:contextualSpacing w:val="0"/>
              <w:rPr/>
            </w:pPr>
            <w:r w:rsidDel="00000000" w:rsidR="00000000" w:rsidRPr="00000000">
              <w:rPr>
                <w:rtl w:val="0"/>
              </w:rPr>
            </w:r>
          </w:p>
        </w:tc>
        <w:tc>
          <w:tcPr/>
          <w:p w:rsidR="00000000" w:rsidDel="00000000" w:rsidP="00000000" w:rsidRDefault="00000000" w:rsidRPr="00000000" w14:paraId="00000334">
            <w:pPr>
              <w:contextualSpacing w:val="0"/>
              <w:rPr/>
            </w:pPr>
            <w:r w:rsidDel="00000000" w:rsidR="00000000" w:rsidRPr="00000000">
              <w:rPr>
                <w:rtl w:val="0"/>
              </w:rPr>
            </w:r>
          </w:p>
        </w:tc>
        <w:tc>
          <w:tcPr/>
          <w:p w:rsidR="00000000" w:rsidDel="00000000" w:rsidP="00000000" w:rsidRDefault="00000000" w:rsidRPr="00000000" w14:paraId="00000335">
            <w:pPr>
              <w:contextualSpacing w:val="0"/>
              <w:rPr/>
            </w:pPr>
            <w:r w:rsidDel="00000000" w:rsidR="00000000" w:rsidRPr="00000000">
              <w:rPr>
                <w:rtl w:val="0"/>
              </w:rPr>
            </w:r>
          </w:p>
        </w:tc>
      </w:tr>
      <w:tr>
        <w:trPr>
          <w:trHeight w:val="360" w:hRule="atLeast"/>
        </w:trPr>
        <w:tc>
          <w:tcPr/>
          <w:p w:rsidR="00000000" w:rsidDel="00000000" w:rsidP="00000000" w:rsidRDefault="00000000" w:rsidRPr="00000000" w14:paraId="00000336">
            <w:pPr>
              <w:contextualSpacing w:val="0"/>
              <w:rPr/>
            </w:pPr>
            <w:r w:rsidDel="00000000" w:rsidR="00000000" w:rsidRPr="00000000">
              <w:rPr>
                <w:rtl w:val="0"/>
              </w:rPr>
              <w:t xml:space="preserve">9. Does the submit button return user to a summary page?</w:t>
            </w:r>
          </w:p>
        </w:tc>
        <w:tc>
          <w:tcPr/>
          <w:p w:rsidR="00000000" w:rsidDel="00000000" w:rsidP="00000000" w:rsidRDefault="00000000" w:rsidRPr="00000000" w14:paraId="00000337">
            <w:pPr>
              <w:contextualSpacing w:val="0"/>
              <w:rPr/>
            </w:pPr>
            <w:r w:rsidDel="00000000" w:rsidR="00000000" w:rsidRPr="00000000">
              <w:rPr>
                <w:rtl w:val="0"/>
              </w:rPr>
            </w:r>
          </w:p>
        </w:tc>
        <w:tc>
          <w:tcPr/>
          <w:p w:rsidR="00000000" w:rsidDel="00000000" w:rsidP="00000000" w:rsidRDefault="00000000" w:rsidRPr="00000000" w14:paraId="00000338">
            <w:pPr>
              <w:contextualSpacing w:val="0"/>
              <w:rPr/>
            </w:pPr>
            <w:r w:rsidDel="00000000" w:rsidR="00000000" w:rsidRPr="00000000">
              <w:rPr>
                <w:rtl w:val="0"/>
              </w:rPr>
            </w:r>
          </w:p>
        </w:tc>
        <w:tc>
          <w:tcPr/>
          <w:p w:rsidR="00000000" w:rsidDel="00000000" w:rsidP="00000000" w:rsidRDefault="00000000" w:rsidRPr="00000000" w14:paraId="00000339">
            <w:pPr>
              <w:contextualSpacing w:val="0"/>
              <w:rPr/>
            </w:pPr>
            <w:r w:rsidDel="00000000" w:rsidR="00000000" w:rsidRPr="00000000">
              <w:rPr>
                <w:rtl w:val="0"/>
              </w:rPr>
            </w:r>
          </w:p>
        </w:tc>
      </w:tr>
      <w:tr>
        <w:trPr>
          <w:trHeight w:val="360" w:hRule="atLeast"/>
        </w:trPr>
        <w:tc>
          <w:tcPr/>
          <w:p w:rsidR="00000000" w:rsidDel="00000000" w:rsidP="00000000" w:rsidRDefault="00000000" w:rsidRPr="00000000" w14:paraId="0000033A">
            <w:pPr>
              <w:contextualSpacing w:val="0"/>
              <w:rPr/>
            </w:pPr>
            <w:r w:rsidDel="00000000" w:rsidR="00000000" w:rsidRPr="00000000">
              <w:rPr>
                <w:rtl w:val="0"/>
              </w:rPr>
              <w:t xml:space="preserve">10. Is the correct window title displayed?</w:t>
            </w:r>
          </w:p>
        </w:tc>
        <w:tc>
          <w:tcPr/>
          <w:p w:rsidR="00000000" w:rsidDel="00000000" w:rsidP="00000000" w:rsidRDefault="00000000" w:rsidRPr="00000000" w14:paraId="0000033B">
            <w:pPr>
              <w:contextualSpacing w:val="0"/>
              <w:rPr/>
            </w:pPr>
            <w:r w:rsidDel="00000000" w:rsidR="00000000" w:rsidRPr="00000000">
              <w:rPr>
                <w:rtl w:val="0"/>
              </w:rPr>
            </w:r>
          </w:p>
        </w:tc>
        <w:tc>
          <w:tcPr/>
          <w:p w:rsidR="00000000" w:rsidDel="00000000" w:rsidP="00000000" w:rsidRDefault="00000000" w:rsidRPr="00000000" w14:paraId="0000033C">
            <w:pPr>
              <w:contextualSpacing w:val="0"/>
              <w:rPr/>
            </w:pPr>
            <w:r w:rsidDel="00000000" w:rsidR="00000000" w:rsidRPr="00000000">
              <w:rPr>
                <w:rtl w:val="0"/>
              </w:rPr>
            </w:r>
          </w:p>
        </w:tc>
        <w:tc>
          <w:tcPr/>
          <w:p w:rsidR="00000000" w:rsidDel="00000000" w:rsidP="00000000" w:rsidRDefault="00000000" w:rsidRPr="00000000" w14:paraId="0000033D">
            <w:pPr>
              <w:contextualSpacing w:val="0"/>
              <w:rPr/>
            </w:pPr>
            <w:r w:rsidDel="00000000" w:rsidR="00000000" w:rsidRPr="00000000">
              <w:rPr>
                <w:rtl w:val="0"/>
              </w:rPr>
            </w:r>
          </w:p>
        </w:tc>
      </w:tr>
      <w:tr>
        <w:trPr>
          <w:trHeight w:val="360" w:hRule="atLeast"/>
        </w:trPr>
        <w:tc>
          <w:tcPr/>
          <w:p w:rsidR="00000000" w:rsidDel="00000000" w:rsidP="00000000" w:rsidRDefault="00000000" w:rsidRPr="00000000" w14:paraId="0000033E">
            <w:pPr>
              <w:contextualSpacing w:val="0"/>
              <w:rPr/>
            </w:pPr>
            <w:r w:rsidDel="00000000" w:rsidR="00000000" w:rsidRPr="00000000">
              <w:rPr>
                <w:rtl w:val="0"/>
              </w:rPr>
            </w:r>
          </w:p>
        </w:tc>
        <w:tc>
          <w:tcPr/>
          <w:p w:rsidR="00000000" w:rsidDel="00000000" w:rsidP="00000000" w:rsidRDefault="00000000" w:rsidRPr="00000000" w14:paraId="0000033F">
            <w:pPr>
              <w:contextualSpacing w:val="0"/>
              <w:rPr/>
            </w:pPr>
            <w:r w:rsidDel="00000000" w:rsidR="00000000" w:rsidRPr="00000000">
              <w:rPr>
                <w:rtl w:val="0"/>
              </w:rPr>
            </w:r>
          </w:p>
        </w:tc>
        <w:tc>
          <w:tcPr/>
          <w:p w:rsidR="00000000" w:rsidDel="00000000" w:rsidP="00000000" w:rsidRDefault="00000000" w:rsidRPr="00000000" w14:paraId="00000340">
            <w:pPr>
              <w:contextualSpacing w:val="0"/>
              <w:rPr/>
            </w:pPr>
            <w:r w:rsidDel="00000000" w:rsidR="00000000" w:rsidRPr="00000000">
              <w:rPr>
                <w:rtl w:val="0"/>
              </w:rPr>
            </w:r>
          </w:p>
        </w:tc>
        <w:tc>
          <w:tcPr/>
          <w:p w:rsidR="00000000" w:rsidDel="00000000" w:rsidP="00000000" w:rsidRDefault="00000000" w:rsidRPr="00000000" w14:paraId="00000341">
            <w:pPr>
              <w:contextualSpacing w:val="0"/>
              <w:rPr/>
            </w:pPr>
            <w:r w:rsidDel="00000000" w:rsidR="00000000" w:rsidRPr="00000000">
              <w:rPr>
                <w:rtl w:val="0"/>
              </w:rPr>
            </w:r>
          </w:p>
        </w:tc>
      </w:tr>
      <w:tr>
        <w:trPr>
          <w:trHeight w:val="360" w:hRule="atLeast"/>
        </w:trPr>
        <w:tc>
          <w:tcPr/>
          <w:p w:rsidR="00000000" w:rsidDel="00000000" w:rsidP="00000000" w:rsidRDefault="00000000" w:rsidRPr="00000000" w14:paraId="00000342">
            <w:pPr>
              <w:contextualSpacing w:val="0"/>
              <w:rPr/>
            </w:pPr>
            <w:r w:rsidDel="00000000" w:rsidR="00000000" w:rsidRPr="00000000">
              <w:rPr>
                <w:rtl w:val="0"/>
              </w:rPr>
            </w:r>
          </w:p>
        </w:tc>
        <w:tc>
          <w:tcPr/>
          <w:p w:rsidR="00000000" w:rsidDel="00000000" w:rsidP="00000000" w:rsidRDefault="00000000" w:rsidRPr="00000000" w14:paraId="00000343">
            <w:pPr>
              <w:contextualSpacing w:val="0"/>
              <w:rPr/>
            </w:pPr>
            <w:r w:rsidDel="00000000" w:rsidR="00000000" w:rsidRPr="00000000">
              <w:rPr>
                <w:rtl w:val="0"/>
              </w:rPr>
            </w:r>
          </w:p>
        </w:tc>
        <w:tc>
          <w:tcPr/>
          <w:p w:rsidR="00000000" w:rsidDel="00000000" w:rsidP="00000000" w:rsidRDefault="00000000" w:rsidRPr="00000000" w14:paraId="00000344">
            <w:pPr>
              <w:contextualSpacing w:val="0"/>
              <w:rPr/>
            </w:pPr>
            <w:r w:rsidDel="00000000" w:rsidR="00000000" w:rsidRPr="00000000">
              <w:rPr>
                <w:rtl w:val="0"/>
              </w:rPr>
            </w:r>
          </w:p>
        </w:tc>
        <w:tc>
          <w:tcPr/>
          <w:p w:rsidR="00000000" w:rsidDel="00000000" w:rsidP="00000000" w:rsidRDefault="00000000" w:rsidRPr="00000000" w14:paraId="00000345">
            <w:pPr>
              <w:contextualSpacing w:val="0"/>
              <w:rPr/>
            </w:pPr>
            <w:r w:rsidDel="00000000" w:rsidR="00000000" w:rsidRPr="00000000">
              <w:rPr>
                <w:rtl w:val="0"/>
              </w:rPr>
            </w:r>
          </w:p>
        </w:tc>
      </w:tr>
      <w:tr>
        <w:trPr>
          <w:trHeight w:val="360" w:hRule="atLeast"/>
        </w:trPr>
        <w:tc>
          <w:tcPr/>
          <w:p w:rsidR="00000000" w:rsidDel="00000000" w:rsidP="00000000" w:rsidRDefault="00000000" w:rsidRPr="00000000" w14:paraId="00000346">
            <w:pPr>
              <w:contextualSpacing w:val="0"/>
              <w:rPr/>
            </w:pPr>
            <w:r w:rsidDel="00000000" w:rsidR="00000000" w:rsidRPr="00000000">
              <w:rPr>
                <w:rtl w:val="0"/>
              </w:rPr>
            </w:r>
          </w:p>
        </w:tc>
        <w:tc>
          <w:tcPr/>
          <w:p w:rsidR="00000000" w:rsidDel="00000000" w:rsidP="00000000" w:rsidRDefault="00000000" w:rsidRPr="00000000" w14:paraId="00000347">
            <w:pPr>
              <w:contextualSpacing w:val="0"/>
              <w:rPr/>
            </w:pPr>
            <w:r w:rsidDel="00000000" w:rsidR="00000000" w:rsidRPr="00000000">
              <w:rPr>
                <w:rtl w:val="0"/>
              </w:rPr>
            </w:r>
          </w:p>
        </w:tc>
        <w:tc>
          <w:tcPr/>
          <w:p w:rsidR="00000000" w:rsidDel="00000000" w:rsidP="00000000" w:rsidRDefault="00000000" w:rsidRPr="00000000" w14:paraId="00000348">
            <w:pPr>
              <w:contextualSpacing w:val="0"/>
              <w:rPr/>
            </w:pPr>
            <w:r w:rsidDel="00000000" w:rsidR="00000000" w:rsidRPr="00000000">
              <w:rPr>
                <w:rtl w:val="0"/>
              </w:rPr>
            </w:r>
          </w:p>
        </w:tc>
        <w:tc>
          <w:tcPr/>
          <w:p w:rsidR="00000000" w:rsidDel="00000000" w:rsidP="00000000" w:rsidRDefault="00000000" w:rsidRPr="00000000" w14:paraId="00000349">
            <w:pPr>
              <w:contextualSpacing w:val="0"/>
              <w:rPr/>
            </w:pPr>
            <w:r w:rsidDel="00000000" w:rsidR="00000000" w:rsidRPr="00000000">
              <w:rPr>
                <w:rtl w:val="0"/>
              </w:rPr>
            </w:r>
          </w:p>
        </w:tc>
      </w:tr>
    </w:tbl>
    <w:p w:rsidR="00000000" w:rsidDel="00000000" w:rsidP="00000000" w:rsidRDefault="00000000" w:rsidRPr="00000000" w14:paraId="0000034A">
      <w:pPr>
        <w:contextualSpacing w:val="0"/>
        <w:rPr/>
      </w:pPr>
      <w:r w:rsidDel="00000000" w:rsidR="00000000" w:rsidRPr="00000000">
        <w:rPr>
          <w:rtl w:val="0"/>
        </w:rPr>
      </w:r>
    </w:p>
    <w:p w:rsidR="00000000" w:rsidDel="00000000" w:rsidP="00000000" w:rsidRDefault="00000000" w:rsidRPr="00000000" w14:paraId="0000034B">
      <w:pPr>
        <w:contextualSpacing w:val="0"/>
        <w:rPr/>
      </w:pPr>
      <w:r w:rsidDel="00000000" w:rsidR="00000000" w:rsidRPr="00000000">
        <w:rPr>
          <w:rtl w:val="0"/>
        </w:rPr>
      </w:r>
    </w:p>
    <w:p w:rsidR="00000000" w:rsidDel="00000000" w:rsidP="00000000" w:rsidRDefault="00000000" w:rsidRPr="00000000" w14:paraId="0000034C">
      <w:pPr>
        <w:contextualSpacing w:val="0"/>
        <w:rPr/>
      </w:pPr>
      <w:r w:rsidDel="00000000" w:rsidR="00000000" w:rsidRPr="00000000">
        <w:rPr>
          <w:rtl w:val="0"/>
        </w:rPr>
        <w:t xml:space="preserve">Comments: ___________________________________________________________________________</w:t>
      </w:r>
    </w:p>
    <w:p w:rsidR="00000000" w:rsidDel="00000000" w:rsidP="00000000" w:rsidRDefault="00000000" w:rsidRPr="00000000" w14:paraId="0000034D">
      <w:pPr>
        <w:contextualSpacing w:val="0"/>
        <w:rPr/>
      </w:pPr>
      <w:r w:rsidDel="00000000" w:rsidR="00000000" w:rsidRPr="00000000">
        <w:rPr>
          <w:rtl w:val="0"/>
        </w:rPr>
      </w:r>
    </w:p>
    <w:p w:rsidR="00000000" w:rsidDel="00000000" w:rsidP="00000000" w:rsidRDefault="00000000" w:rsidRPr="00000000" w14:paraId="0000034E">
      <w:pPr>
        <w:contextualSpacing w:val="0"/>
        <w:rPr/>
      </w:pPr>
      <w:r w:rsidDel="00000000" w:rsidR="00000000" w:rsidRPr="00000000">
        <w:rPr>
          <w:rtl w:val="0"/>
        </w:rPr>
        <w:t xml:space="preserve">_____________________________________________________________________________________</w:t>
      </w:r>
    </w:p>
    <w:p w:rsidR="00000000" w:rsidDel="00000000" w:rsidP="00000000" w:rsidRDefault="00000000" w:rsidRPr="00000000" w14:paraId="0000034F">
      <w:pPr>
        <w:contextualSpacing w:val="0"/>
        <w:rPr/>
      </w:pPr>
      <w:r w:rsidDel="00000000" w:rsidR="00000000" w:rsidRPr="00000000">
        <w:rPr>
          <w:rtl w:val="0"/>
        </w:rPr>
      </w:r>
    </w:p>
    <w:p w:rsidR="00000000" w:rsidDel="00000000" w:rsidP="00000000" w:rsidRDefault="00000000" w:rsidRPr="00000000" w14:paraId="00000350">
      <w:pPr>
        <w:contextualSpacing w:val="0"/>
        <w:rPr/>
      </w:pPr>
      <w:r w:rsidDel="00000000" w:rsidR="00000000" w:rsidRPr="00000000">
        <w:rPr>
          <w:rtl w:val="0"/>
        </w:rPr>
        <w:t xml:space="preserve">_____________________________________________________________________________________</w:t>
      </w:r>
    </w:p>
    <w:p w:rsidR="00000000" w:rsidDel="00000000" w:rsidP="00000000" w:rsidRDefault="00000000" w:rsidRPr="00000000" w14:paraId="00000351">
      <w:pPr>
        <w:contextualSpacing w:val="0"/>
        <w:rPr/>
      </w:pPr>
      <w:r w:rsidDel="00000000" w:rsidR="00000000" w:rsidRPr="00000000">
        <w:rPr>
          <w:rtl w:val="0"/>
        </w:rPr>
      </w:r>
    </w:p>
    <w:p w:rsidR="00000000" w:rsidDel="00000000" w:rsidP="00000000" w:rsidRDefault="00000000" w:rsidRPr="00000000" w14:paraId="00000352">
      <w:pPr>
        <w:contextualSpacing w:val="0"/>
        <w:rPr/>
      </w:pPr>
      <w:r w:rsidDel="00000000" w:rsidR="00000000" w:rsidRPr="00000000">
        <w:rPr>
          <w:rtl w:val="0"/>
        </w:rPr>
        <w:t xml:space="preserve">_____________________________________________________________________________________</w:t>
      </w:r>
    </w:p>
    <w:p w:rsidR="00000000" w:rsidDel="00000000" w:rsidP="00000000" w:rsidRDefault="00000000" w:rsidRPr="00000000" w14:paraId="00000353">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354">
      <w:pPr>
        <w:pStyle w:val="Heading2"/>
        <w:contextualSpacing w:val="0"/>
        <w:rPr>
          <w:b w:val="0"/>
          <w:color w:val="538135"/>
        </w:rPr>
      </w:pPr>
      <w:bookmarkStart w:colFirst="0" w:colLast="0" w:name="_2jxsxqh" w:id="17"/>
      <w:bookmarkEnd w:id="17"/>
      <w:r w:rsidDel="00000000" w:rsidR="00000000" w:rsidRPr="00000000">
        <w:rPr>
          <w:color w:val="538135"/>
          <w:rtl w:val="0"/>
        </w:rPr>
        <w:t xml:space="preserve">DELETE USER ACCOUNT</w:t>
      </w:r>
      <w:r w:rsidDel="00000000" w:rsidR="00000000" w:rsidRPr="00000000">
        <w:rPr>
          <w:rtl w:val="0"/>
        </w:rPr>
      </w:r>
    </w:p>
    <w:p w:rsidR="00000000" w:rsidDel="00000000" w:rsidP="00000000" w:rsidRDefault="00000000" w:rsidRPr="00000000" w14:paraId="00000355">
      <w:pPr>
        <w:tabs>
          <w:tab w:val="left" w:pos="1260"/>
        </w:tabs>
        <w:contextualSpacing w:val="0"/>
        <w:rPr>
          <w:b w:val="1"/>
        </w:rPr>
      </w:pPr>
      <w:r w:rsidDel="00000000" w:rsidR="00000000" w:rsidRPr="00000000">
        <w:rPr>
          <w:rtl w:val="0"/>
        </w:rPr>
      </w:r>
    </w:p>
    <w:p w:rsidR="00000000" w:rsidDel="00000000" w:rsidP="00000000" w:rsidRDefault="00000000" w:rsidRPr="00000000" w14:paraId="00000356">
      <w:pPr>
        <w:tabs>
          <w:tab w:val="left" w:pos="1260"/>
        </w:tabs>
        <w:contextualSpacing w:val="0"/>
        <w:rPr>
          <w:b w:val="1"/>
        </w:rPr>
      </w:pPr>
      <w:r w:rsidDel="00000000" w:rsidR="00000000" w:rsidRPr="00000000">
        <w:rPr>
          <w:b w:val="1"/>
          <w:rtl w:val="0"/>
        </w:rPr>
        <w:t xml:space="preserve">Action:</w:t>
        <w:tab/>
        <w:t xml:space="preserve">Person with admin privileges searches, then selects the </w:t>
      </w:r>
      <w:r w:rsidDel="00000000" w:rsidR="00000000" w:rsidRPr="00000000">
        <w:rPr>
          <w:b w:val="1"/>
        </w:rPr>
        <w:drawing>
          <wp:inline distB="0" distT="0" distL="0" distR="0">
            <wp:extent cx="190500" cy="190500"/>
            <wp:effectExtent b="0" l="0" r="0" t="0"/>
            <wp:docPr descr="Image result for delete icon" id="3" name="image5.png"/>
            <a:graphic>
              <a:graphicData uri="http://schemas.openxmlformats.org/drawingml/2006/picture">
                <pic:pic>
                  <pic:nvPicPr>
                    <pic:cNvPr descr="Image result for delete icon" id="0" name="image5.png"/>
                    <pic:cNvPicPr preferRelativeResize="0"/>
                  </pic:nvPicPr>
                  <pic:blipFill>
                    <a:blip r:embed="rId11"/>
                    <a:srcRect b="0" l="0" r="0" t="0"/>
                    <a:stretch>
                      <a:fillRect/>
                    </a:stretch>
                  </pic:blipFill>
                  <pic:spPr>
                    <a:xfrm>
                      <a:off x="0" y="0"/>
                      <a:ext cx="190500" cy="190500"/>
                    </a:xfrm>
                    <a:prstGeom prst="rect"/>
                    <a:ln/>
                  </pic:spPr>
                </pic:pic>
              </a:graphicData>
            </a:graphic>
          </wp:inline>
        </w:drawing>
      </w:r>
      <w:r w:rsidDel="00000000" w:rsidR="00000000" w:rsidRPr="00000000">
        <w:rPr>
          <w:b w:val="1"/>
          <w:rtl w:val="0"/>
        </w:rPr>
        <w:t xml:space="preserve">  next to a member’s name</w:t>
      </w:r>
    </w:p>
    <w:p w:rsidR="00000000" w:rsidDel="00000000" w:rsidP="00000000" w:rsidRDefault="00000000" w:rsidRPr="00000000" w14:paraId="00000357">
      <w:pPr>
        <w:tabs>
          <w:tab w:val="left" w:pos="1260"/>
        </w:tabs>
        <w:contextualSpacing w:val="0"/>
        <w:rPr>
          <w:b w:val="1"/>
        </w:rPr>
      </w:pPr>
      <w:r w:rsidDel="00000000" w:rsidR="00000000" w:rsidRPr="00000000">
        <w:rPr>
          <w:b w:val="1"/>
          <w:rtl w:val="0"/>
        </w:rPr>
        <w:tab/>
        <w:t xml:space="preserve">Person without admin privileges searches, then selects the </w:t>
      </w:r>
      <w:r w:rsidDel="00000000" w:rsidR="00000000" w:rsidRPr="00000000">
        <w:rPr>
          <w:b w:val="1"/>
        </w:rPr>
        <w:drawing>
          <wp:inline distB="0" distT="0" distL="0" distR="0">
            <wp:extent cx="190500" cy="190500"/>
            <wp:effectExtent b="0" l="0" r="0" t="0"/>
            <wp:docPr descr="Image result for delete icon" id="2" name="image4.png"/>
            <a:graphic>
              <a:graphicData uri="http://schemas.openxmlformats.org/drawingml/2006/picture">
                <pic:pic>
                  <pic:nvPicPr>
                    <pic:cNvPr descr="Image result for delete icon" id="0" name="image4.png"/>
                    <pic:cNvPicPr preferRelativeResize="0"/>
                  </pic:nvPicPr>
                  <pic:blipFill>
                    <a:blip r:embed="rId12"/>
                    <a:srcRect b="0" l="0" r="0" t="0"/>
                    <a:stretch>
                      <a:fillRect/>
                    </a:stretch>
                  </pic:blipFill>
                  <pic:spPr>
                    <a:xfrm>
                      <a:off x="0" y="0"/>
                      <a:ext cx="190500" cy="190500"/>
                    </a:xfrm>
                    <a:prstGeom prst="rect"/>
                    <a:ln/>
                  </pic:spPr>
                </pic:pic>
              </a:graphicData>
            </a:graphic>
          </wp:inline>
        </w:drawing>
      </w:r>
      <w:r w:rsidDel="00000000" w:rsidR="00000000" w:rsidRPr="00000000">
        <w:rPr>
          <w:b w:val="1"/>
          <w:rtl w:val="0"/>
        </w:rPr>
        <w:t xml:space="preserve">  next to a member’s name</w:t>
      </w:r>
    </w:p>
    <w:p w:rsidR="00000000" w:rsidDel="00000000" w:rsidP="00000000" w:rsidRDefault="00000000" w:rsidRPr="00000000" w14:paraId="00000358">
      <w:pPr>
        <w:tabs>
          <w:tab w:val="left" w:pos="1260"/>
        </w:tabs>
        <w:contextualSpacing w:val="0"/>
        <w:rPr>
          <w:b w:val="1"/>
        </w:rPr>
      </w:pPr>
      <w:r w:rsidDel="00000000" w:rsidR="00000000" w:rsidRPr="00000000">
        <w:rPr>
          <w:b w:val="1"/>
          <w:rtl w:val="0"/>
        </w:rPr>
        <w:t xml:space="preserve">    </w:t>
      </w:r>
    </w:p>
    <w:tbl>
      <w:tblPr>
        <w:tblStyle w:val="Table19"/>
        <w:tblW w:w="983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75"/>
        <w:gridCol w:w="8460"/>
        <w:tblGridChange w:id="0">
          <w:tblGrid>
            <w:gridCol w:w="1375"/>
            <w:gridCol w:w="8460"/>
          </w:tblGrid>
        </w:tblGridChange>
      </w:tblGrid>
      <w:tr>
        <w:trPr>
          <w:trHeight w:val="360" w:hRule="atLeast"/>
        </w:trPr>
        <w:tc>
          <w:tcPr/>
          <w:p w:rsidR="00000000" w:rsidDel="00000000" w:rsidP="00000000" w:rsidRDefault="00000000" w:rsidRPr="00000000" w14:paraId="00000359">
            <w:pPr>
              <w:contextualSpacing w:val="0"/>
              <w:rPr>
                <w:b w:val="1"/>
              </w:rPr>
            </w:pPr>
            <w:r w:rsidDel="00000000" w:rsidR="00000000" w:rsidRPr="00000000">
              <w:rPr>
                <w:b w:val="1"/>
                <w:rtl w:val="0"/>
              </w:rPr>
              <w:t xml:space="preserve">Browser:</w:t>
            </w:r>
          </w:p>
        </w:tc>
        <w:tc>
          <w:tcPr/>
          <w:p w:rsidR="00000000" w:rsidDel="00000000" w:rsidP="00000000" w:rsidRDefault="00000000" w:rsidRPr="00000000" w14:paraId="0000035A">
            <w:pPr>
              <w:contextualSpacing w:val="0"/>
              <w:rPr>
                <w:b w:val="1"/>
              </w:rPr>
            </w:pPr>
            <w:r w:rsidDel="00000000" w:rsidR="00000000" w:rsidRPr="00000000">
              <w:rPr>
                <w:rtl w:val="0"/>
              </w:rPr>
            </w:r>
          </w:p>
        </w:tc>
      </w:tr>
      <w:tr>
        <w:trPr>
          <w:trHeight w:val="360" w:hRule="atLeast"/>
        </w:trPr>
        <w:tc>
          <w:tcPr/>
          <w:p w:rsidR="00000000" w:rsidDel="00000000" w:rsidP="00000000" w:rsidRDefault="00000000" w:rsidRPr="00000000" w14:paraId="0000035B">
            <w:pPr>
              <w:contextualSpacing w:val="0"/>
              <w:rPr>
                <w:b w:val="1"/>
              </w:rPr>
            </w:pPr>
            <w:r w:rsidDel="00000000" w:rsidR="00000000" w:rsidRPr="00000000">
              <w:rPr>
                <w:b w:val="1"/>
                <w:rtl w:val="0"/>
              </w:rPr>
              <w:t xml:space="preserve">Username:</w:t>
            </w:r>
          </w:p>
        </w:tc>
        <w:tc>
          <w:tcPr/>
          <w:p w:rsidR="00000000" w:rsidDel="00000000" w:rsidP="00000000" w:rsidRDefault="00000000" w:rsidRPr="00000000" w14:paraId="0000035C">
            <w:pPr>
              <w:contextualSpacing w:val="0"/>
              <w:rPr>
                <w:b w:val="1"/>
              </w:rPr>
            </w:pPr>
            <w:r w:rsidDel="00000000" w:rsidR="00000000" w:rsidRPr="00000000">
              <w:rPr>
                <w:rtl w:val="0"/>
              </w:rPr>
            </w:r>
          </w:p>
        </w:tc>
      </w:tr>
      <w:tr>
        <w:trPr>
          <w:trHeight w:val="360" w:hRule="atLeast"/>
        </w:trPr>
        <w:tc>
          <w:tcPr/>
          <w:p w:rsidR="00000000" w:rsidDel="00000000" w:rsidP="00000000" w:rsidRDefault="00000000" w:rsidRPr="00000000" w14:paraId="0000035D">
            <w:pPr>
              <w:contextualSpacing w:val="0"/>
              <w:rPr>
                <w:b w:val="1"/>
              </w:rPr>
            </w:pPr>
            <w:r w:rsidDel="00000000" w:rsidR="00000000" w:rsidRPr="00000000">
              <w:rPr>
                <w:b w:val="1"/>
                <w:rtl w:val="0"/>
              </w:rPr>
              <w:t xml:space="preserve">Password:</w:t>
            </w:r>
          </w:p>
        </w:tc>
        <w:tc>
          <w:tcPr/>
          <w:p w:rsidR="00000000" w:rsidDel="00000000" w:rsidP="00000000" w:rsidRDefault="00000000" w:rsidRPr="00000000" w14:paraId="0000035E">
            <w:pPr>
              <w:contextualSpacing w:val="0"/>
              <w:rPr>
                <w:b w:val="1"/>
              </w:rPr>
            </w:pPr>
            <w:r w:rsidDel="00000000" w:rsidR="00000000" w:rsidRPr="00000000">
              <w:rPr>
                <w:rtl w:val="0"/>
              </w:rPr>
            </w:r>
          </w:p>
        </w:tc>
      </w:tr>
      <w:tr>
        <w:trPr>
          <w:trHeight w:val="360" w:hRule="atLeast"/>
        </w:trPr>
        <w:tc>
          <w:tcPr/>
          <w:p w:rsidR="00000000" w:rsidDel="00000000" w:rsidP="00000000" w:rsidRDefault="00000000" w:rsidRPr="00000000" w14:paraId="0000035F">
            <w:pPr>
              <w:contextualSpacing w:val="0"/>
              <w:rPr>
                <w:b w:val="1"/>
              </w:rPr>
            </w:pPr>
            <w:r w:rsidDel="00000000" w:rsidR="00000000" w:rsidRPr="00000000">
              <w:rPr>
                <w:b w:val="1"/>
                <w:rtl w:val="0"/>
              </w:rPr>
              <w:t xml:space="preserve">URL:</w:t>
            </w:r>
          </w:p>
        </w:tc>
        <w:tc>
          <w:tcPr/>
          <w:p w:rsidR="00000000" w:rsidDel="00000000" w:rsidP="00000000" w:rsidRDefault="00000000" w:rsidRPr="00000000" w14:paraId="00000360">
            <w:pPr>
              <w:contextualSpacing w:val="0"/>
              <w:rPr>
                <w:b w:val="1"/>
              </w:rPr>
            </w:pPr>
            <w:r w:rsidDel="00000000" w:rsidR="00000000" w:rsidRPr="00000000">
              <w:rPr>
                <w:rtl w:val="0"/>
              </w:rPr>
            </w:r>
          </w:p>
        </w:tc>
      </w:tr>
    </w:tbl>
    <w:p w:rsidR="00000000" w:rsidDel="00000000" w:rsidP="00000000" w:rsidRDefault="00000000" w:rsidRPr="00000000" w14:paraId="00000361">
      <w:pPr>
        <w:tabs>
          <w:tab w:val="left" w:pos="1260"/>
        </w:tabs>
        <w:contextualSpacing w:val="0"/>
        <w:rPr>
          <w:b w:val="1"/>
        </w:rPr>
      </w:pPr>
      <w:r w:rsidDel="00000000" w:rsidR="00000000" w:rsidRPr="00000000">
        <w:rPr>
          <w:b w:val="1"/>
          <w:rtl w:val="0"/>
        </w:rPr>
        <w:t xml:space="preserve"> </w:t>
      </w:r>
    </w:p>
    <w:tbl>
      <w:tblPr>
        <w:tblStyle w:val="Table20"/>
        <w:tblW w:w="983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661"/>
        <w:gridCol w:w="1284"/>
        <w:gridCol w:w="720"/>
        <w:gridCol w:w="1170"/>
        <w:tblGridChange w:id="0">
          <w:tblGrid>
            <w:gridCol w:w="6661"/>
            <w:gridCol w:w="1284"/>
            <w:gridCol w:w="720"/>
            <w:gridCol w:w="1170"/>
          </w:tblGrid>
        </w:tblGridChange>
      </w:tblGrid>
      <w:tr>
        <w:trPr>
          <w:trHeight w:val="360" w:hRule="atLeast"/>
        </w:trPr>
        <w:tc>
          <w:tcPr/>
          <w:p w:rsidR="00000000" w:rsidDel="00000000" w:rsidP="00000000" w:rsidRDefault="00000000" w:rsidRPr="00000000" w14:paraId="00000362">
            <w:pPr>
              <w:contextualSpacing w:val="0"/>
              <w:rPr/>
            </w:pPr>
            <w:r w:rsidDel="00000000" w:rsidR="00000000" w:rsidRPr="00000000">
              <w:rPr>
                <w:rtl w:val="0"/>
              </w:rPr>
            </w:r>
          </w:p>
        </w:tc>
        <w:tc>
          <w:tcPr/>
          <w:p w:rsidR="00000000" w:rsidDel="00000000" w:rsidP="00000000" w:rsidRDefault="00000000" w:rsidRPr="00000000" w14:paraId="00000363">
            <w:pPr>
              <w:contextualSpacing w:val="0"/>
              <w:rPr/>
            </w:pPr>
            <w:r w:rsidDel="00000000" w:rsidR="00000000" w:rsidRPr="00000000">
              <w:rPr>
                <w:rtl w:val="0"/>
              </w:rPr>
              <w:t xml:space="preserve">Pass/Fail</w:t>
            </w:r>
          </w:p>
        </w:tc>
        <w:tc>
          <w:tcPr/>
          <w:p w:rsidR="00000000" w:rsidDel="00000000" w:rsidP="00000000" w:rsidRDefault="00000000" w:rsidRPr="00000000" w14:paraId="00000364">
            <w:pPr>
              <w:contextualSpacing w:val="0"/>
              <w:rPr/>
            </w:pPr>
            <w:r w:rsidDel="00000000" w:rsidR="00000000" w:rsidRPr="00000000">
              <w:rPr>
                <w:rtl w:val="0"/>
              </w:rPr>
              <w:t xml:space="preserve">Date</w:t>
            </w:r>
          </w:p>
        </w:tc>
        <w:tc>
          <w:tcPr/>
          <w:p w:rsidR="00000000" w:rsidDel="00000000" w:rsidP="00000000" w:rsidRDefault="00000000" w:rsidRPr="00000000" w14:paraId="00000365">
            <w:pPr>
              <w:contextualSpacing w:val="0"/>
              <w:rPr/>
            </w:pPr>
            <w:r w:rsidDel="00000000" w:rsidR="00000000" w:rsidRPr="00000000">
              <w:rPr>
                <w:rtl w:val="0"/>
              </w:rPr>
              <w:t xml:space="preserve">Initials</w:t>
            </w:r>
          </w:p>
        </w:tc>
      </w:tr>
      <w:tr>
        <w:trPr>
          <w:trHeight w:val="360" w:hRule="atLeast"/>
        </w:trPr>
        <w:tc>
          <w:tcPr/>
          <w:p w:rsidR="00000000" w:rsidDel="00000000" w:rsidP="00000000" w:rsidRDefault="00000000" w:rsidRPr="00000000" w14:paraId="00000366">
            <w:pPr>
              <w:contextualSpacing w:val="0"/>
              <w:rPr/>
            </w:pPr>
            <w:r w:rsidDel="00000000" w:rsidR="00000000" w:rsidRPr="00000000">
              <w:rPr>
                <w:rtl w:val="0"/>
              </w:rPr>
              <w:t xml:space="preserve">1. Are all buttons and graphics lined up with the </w:t>
            </w:r>
            <w:ins w:author="Ingrid Henricksen" w:id="13" w:date="2018-04-03T14:23:00Z">
              <w:r w:rsidDel="00000000" w:rsidR="00000000" w:rsidRPr="00000000">
                <w:rPr>
                  <w:rtl w:val="0"/>
                </w:rPr>
                <w:t xml:space="preserve">wireframe</w:t>
              </w:r>
            </w:ins>
            <w:del w:author="Ingrid Henricksen" w:id="13" w:date="2018-04-03T14:23:00Z">
              <w:r w:rsidDel="00000000" w:rsidR="00000000" w:rsidRPr="00000000">
                <w:rPr>
                  <w:rtl w:val="0"/>
                </w:rPr>
                <w:delText xml:space="preserve">plan</w:delText>
              </w:r>
            </w:del>
            <w:r w:rsidDel="00000000" w:rsidR="00000000" w:rsidRPr="00000000">
              <w:rPr>
                <w:rtl w:val="0"/>
              </w:rPr>
              <w:t xml:space="preserve">?</w:t>
            </w:r>
          </w:p>
        </w:tc>
        <w:tc>
          <w:tcPr/>
          <w:p w:rsidR="00000000" w:rsidDel="00000000" w:rsidP="00000000" w:rsidRDefault="00000000" w:rsidRPr="00000000" w14:paraId="00000367">
            <w:pPr>
              <w:contextualSpacing w:val="0"/>
              <w:rPr/>
            </w:pPr>
            <w:r w:rsidDel="00000000" w:rsidR="00000000" w:rsidRPr="00000000">
              <w:rPr>
                <w:rtl w:val="0"/>
              </w:rPr>
            </w:r>
          </w:p>
        </w:tc>
        <w:tc>
          <w:tcPr/>
          <w:p w:rsidR="00000000" w:rsidDel="00000000" w:rsidP="00000000" w:rsidRDefault="00000000" w:rsidRPr="00000000" w14:paraId="00000368">
            <w:pPr>
              <w:contextualSpacing w:val="0"/>
              <w:rPr/>
            </w:pPr>
            <w:r w:rsidDel="00000000" w:rsidR="00000000" w:rsidRPr="00000000">
              <w:rPr>
                <w:rtl w:val="0"/>
              </w:rPr>
            </w:r>
          </w:p>
        </w:tc>
        <w:tc>
          <w:tcPr/>
          <w:p w:rsidR="00000000" w:rsidDel="00000000" w:rsidP="00000000" w:rsidRDefault="00000000" w:rsidRPr="00000000" w14:paraId="00000369">
            <w:pPr>
              <w:contextualSpacing w:val="0"/>
              <w:rPr/>
            </w:pPr>
            <w:r w:rsidDel="00000000" w:rsidR="00000000" w:rsidRPr="00000000">
              <w:rPr>
                <w:rtl w:val="0"/>
              </w:rPr>
            </w:r>
          </w:p>
        </w:tc>
      </w:tr>
      <w:tr>
        <w:trPr>
          <w:trHeight w:val="360" w:hRule="atLeast"/>
        </w:trPr>
        <w:tc>
          <w:tcPr/>
          <w:p w:rsidR="00000000" w:rsidDel="00000000" w:rsidP="00000000" w:rsidRDefault="00000000" w:rsidRPr="00000000" w14:paraId="0000036A">
            <w:pPr>
              <w:contextualSpacing w:val="0"/>
              <w:rPr/>
            </w:pPr>
            <w:r w:rsidDel="00000000" w:rsidR="00000000" w:rsidRPr="00000000">
              <w:rPr>
                <w:rtl w:val="0"/>
              </w:rPr>
              <w:t xml:space="preserve">2. Is the background color correct and consistent?</w:t>
            </w:r>
          </w:p>
        </w:tc>
        <w:tc>
          <w:tcPr/>
          <w:p w:rsidR="00000000" w:rsidDel="00000000" w:rsidP="00000000" w:rsidRDefault="00000000" w:rsidRPr="00000000" w14:paraId="0000036B">
            <w:pPr>
              <w:contextualSpacing w:val="0"/>
              <w:rPr/>
            </w:pPr>
            <w:r w:rsidDel="00000000" w:rsidR="00000000" w:rsidRPr="00000000">
              <w:rPr>
                <w:rtl w:val="0"/>
              </w:rPr>
            </w:r>
          </w:p>
        </w:tc>
        <w:tc>
          <w:tcPr/>
          <w:p w:rsidR="00000000" w:rsidDel="00000000" w:rsidP="00000000" w:rsidRDefault="00000000" w:rsidRPr="00000000" w14:paraId="0000036C">
            <w:pPr>
              <w:contextualSpacing w:val="0"/>
              <w:rPr/>
            </w:pPr>
            <w:r w:rsidDel="00000000" w:rsidR="00000000" w:rsidRPr="00000000">
              <w:rPr>
                <w:rtl w:val="0"/>
              </w:rPr>
            </w:r>
          </w:p>
        </w:tc>
        <w:tc>
          <w:tcPr/>
          <w:p w:rsidR="00000000" w:rsidDel="00000000" w:rsidP="00000000" w:rsidRDefault="00000000" w:rsidRPr="00000000" w14:paraId="0000036D">
            <w:pPr>
              <w:contextualSpacing w:val="0"/>
              <w:rPr/>
            </w:pPr>
            <w:r w:rsidDel="00000000" w:rsidR="00000000" w:rsidRPr="00000000">
              <w:rPr>
                <w:rtl w:val="0"/>
              </w:rPr>
            </w:r>
          </w:p>
        </w:tc>
      </w:tr>
      <w:tr>
        <w:trPr>
          <w:trHeight w:val="360" w:hRule="atLeast"/>
        </w:trPr>
        <w:tc>
          <w:tcPr/>
          <w:p w:rsidR="00000000" w:rsidDel="00000000" w:rsidP="00000000" w:rsidRDefault="00000000" w:rsidRPr="00000000" w14:paraId="0000036E">
            <w:pPr>
              <w:contextualSpacing w:val="0"/>
              <w:rPr/>
            </w:pPr>
            <w:r w:rsidDel="00000000" w:rsidR="00000000" w:rsidRPr="00000000">
              <w:rPr>
                <w:rtl w:val="0"/>
              </w:rPr>
              <w:t xml:space="preserve">3. If user is not admin eligible this page should not show.</w:t>
            </w:r>
          </w:p>
        </w:tc>
        <w:tc>
          <w:tcPr/>
          <w:p w:rsidR="00000000" w:rsidDel="00000000" w:rsidP="00000000" w:rsidRDefault="00000000" w:rsidRPr="00000000" w14:paraId="0000036F">
            <w:pPr>
              <w:contextualSpacing w:val="0"/>
              <w:rPr/>
            </w:pPr>
            <w:r w:rsidDel="00000000" w:rsidR="00000000" w:rsidRPr="00000000">
              <w:rPr>
                <w:rtl w:val="0"/>
              </w:rPr>
            </w:r>
          </w:p>
        </w:tc>
        <w:tc>
          <w:tcPr/>
          <w:p w:rsidR="00000000" w:rsidDel="00000000" w:rsidP="00000000" w:rsidRDefault="00000000" w:rsidRPr="00000000" w14:paraId="00000370">
            <w:pPr>
              <w:contextualSpacing w:val="0"/>
              <w:rPr/>
            </w:pPr>
            <w:r w:rsidDel="00000000" w:rsidR="00000000" w:rsidRPr="00000000">
              <w:rPr>
                <w:rtl w:val="0"/>
              </w:rPr>
            </w:r>
          </w:p>
        </w:tc>
        <w:tc>
          <w:tcPr/>
          <w:p w:rsidR="00000000" w:rsidDel="00000000" w:rsidP="00000000" w:rsidRDefault="00000000" w:rsidRPr="00000000" w14:paraId="00000371">
            <w:pPr>
              <w:contextualSpacing w:val="0"/>
              <w:rPr/>
            </w:pPr>
            <w:r w:rsidDel="00000000" w:rsidR="00000000" w:rsidRPr="00000000">
              <w:rPr>
                <w:rtl w:val="0"/>
              </w:rPr>
            </w:r>
          </w:p>
        </w:tc>
      </w:tr>
      <w:tr>
        <w:trPr>
          <w:trHeight w:val="360" w:hRule="atLeast"/>
        </w:trPr>
        <w:tc>
          <w:tcPr/>
          <w:p w:rsidR="00000000" w:rsidDel="00000000" w:rsidP="00000000" w:rsidRDefault="00000000" w:rsidRPr="00000000" w14:paraId="00000372">
            <w:pPr>
              <w:contextualSpacing w:val="0"/>
              <w:rPr/>
            </w:pPr>
            <w:r w:rsidDel="00000000" w:rsidR="00000000" w:rsidRPr="00000000">
              <w:rPr>
                <w:rtl w:val="0"/>
              </w:rPr>
              <w:t xml:space="preserve">4. If user is admin, is the delete icon available?</w:t>
            </w:r>
          </w:p>
        </w:tc>
        <w:tc>
          <w:tcPr/>
          <w:p w:rsidR="00000000" w:rsidDel="00000000" w:rsidP="00000000" w:rsidRDefault="00000000" w:rsidRPr="00000000" w14:paraId="00000373">
            <w:pPr>
              <w:contextualSpacing w:val="0"/>
              <w:rPr/>
            </w:pPr>
            <w:r w:rsidDel="00000000" w:rsidR="00000000" w:rsidRPr="00000000">
              <w:rPr>
                <w:rtl w:val="0"/>
              </w:rPr>
            </w:r>
          </w:p>
        </w:tc>
        <w:tc>
          <w:tcPr/>
          <w:p w:rsidR="00000000" w:rsidDel="00000000" w:rsidP="00000000" w:rsidRDefault="00000000" w:rsidRPr="00000000" w14:paraId="00000374">
            <w:pPr>
              <w:contextualSpacing w:val="0"/>
              <w:rPr/>
            </w:pPr>
            <w:r w:rsidDel="00000000" w:rsidR="00000000" w:rsidRPr="00000000">
              <w:rPr>
                <w:rtl w:val="0"/>
              </w:rPr>
            </w:r>
          </w:p>
        </w:tc>
        <w:tc>
          <w:tcPr/>
          <w:p w:rsidR="00000000" w:rsidDel="00000000" w:rsidP="00000000" w:rsidRDefault="00000000" w:rsidRPr="00000000" w14:paraId="00000375">
            <w:pPr>
              <w:contextualSpacing w:val="0"/>
              <w:rPr/>
            </w:pPr>
            <w:r w:rsidDel="00000000" w:rsidR="00000000" w:rsidRPr="00000000">
              <w:rPr>
                <w:rtl w:val="0"/>
              </w:rPr>
            </w:r>
          </w:p>
        </w:tc>
      </w:tr>
      <w:tr>
        <w:trPr>
          <w:trHeight w:val="360" w:hRule="atLeast"/>
        </w:trPr>
        <w:tc>
          <w:tcPr/>
          <w:p w:rsidR="00000000" w:rsidDel="00000000" w:rsidP="00000000" w:rsidRDefault="00000000" w:rsidRPr="00000000" w14:paraId="00000376">
            <w:pPr>
              <w:contextualSpacing w:val="0"/>
              <w:rPr/>
            </w:pPr>
            <w:r w:rsidDel="00000000" w:rsidR="00000000" w:rsidRPr="00000000">
              <w:rPr>
                <w:rtl w:val="0"/>
              </w:rPr>
              <w:t xml:space="preserve">5. When admin deletes a person, does a prompt return asking the admin user to enter their admin credentials?</w:t>
            </w:r>
          </w:p>
        </w:tc>
        <w:tc>
          <w:tcPr/>
          <w:p w:rsidR="00000000" w:rsidDel="00000000" w:rsidP="00000000" w:rsidRDefault="00000000" w:rsidRPr="00000000" w14:paraId="00000377">
            <w:pPr>
              <w:contextualSpacing w:val="0"/>
              <w:rPr/>
            </w:pPr>
            <w:r w:rsidDel="00000000" w:rsidR="00000000" w:rsidRPr="00000000">
              <w:rPr>
                <w:rtl w:val="0"/>
              </w:rPr>
            </w:r>
          </w:p>
        </w:tc>
        <w:tc>
          <w:tcPr/>
          <w:p w:rsidR="00000000" w:rsidDel="00000000" w:rsidP="00000000" w:rsidRDefault="00000000" w:rsidRPr="00000000" w14:paraId="00000378">
            <w:pPr>
              <w:contextualSpacing w:val="0"/>
              <w:rPr/>
            </w:pPr>
            <w:r w:rsidDel="00000000" w:rsidR="00000000" w:rsidRPr="00000000">
              <w:rPr>
                <w:rtl w:val="0"/>
              </w:rPr>
            </w:r>
          </w:p>
        </w:tc>
        <w:tc>
          <w:tcPr/>
          <w:p w:rsidR="00000000" w:rsidDel="00000000" w:rsidP="00000000" w:rsidRDefault="00000000" w:rsidRPr="00000000" w14:paraId="00000379">
            <w:pPr>
              <w:contextualSpacing w:val="0"/>
              <w:rPr/>
            </w:pPr>
            <w:r w:rsidDel="00000000" w:rsidR="00000000" w:rsidRPr="00000000">
              <w:rPr>
                <w:rtl w:val="0"/>
              </w:rPr>
            </w:r>
          </w:p>
        </w:tc>
      </w:tr>
      <w:tr>
        <w:trPr>
          <w:trHeight w:val="360" w:hRule="atLeast"/>
        </w:trPr>
        <w:tc>
          <w:tcPr/>
          <w:p w:rsidR="00000000" w:rsidDel="00000000" w:rsidP="00000000" w:rsidRDefault="00000000" w:rsidRPr="00000000" w14:paraId="0000037A">
            <w:pPr>
              <w:contextualSpacing w:val="0"/>
              <w:rPr/>
            </w:pPr>
            <w:r w:rsidDel="00000000" w:rsidR="00000000" w:rsidRPr="00000000">
              <w:rPr>
                <w:rtl w:val="0"/>
              </w:rPr>
              <w:t xml:space="preserve">6. Upon successful admin credential validation, does a prompt return asking the admin user to confirm that they want to delete “___.”?</w:t>
            </w:r>
          </w:p>
        </w:tc>
        <w:tc>
          <w:tcPr/>
          <w:p w:rsidR="00000000" w:rsidDel="00000000" w:rsidP="00000000" w:rsidRDefault="00000000" w:rsidRPr="00000000" w14:paraId="0000037B">
            <w:pPr>
              <w:contextualSpacing w:val="0"/>
              <w:rPr/>
            </w:pPr>
            <w:r w:rsidDel="00000000" w:rsidR="00000000" w:rsidRPr="00000000">
              <w:rPr>
                <w:rtl w:val="0"/>
              </w:rPr>
            </w:r>
          </w:p>
        </w:tc>
        <w:tc>
          <w:tcPr/>
          <w:p w:rsidR="00000000" w:rsidDel="00000000" w:rsidP="00000000" w:rsidRDefault="00000000" w:rsidRPr="00000000" w14:paraId="0000037C">
            <w:pPr>
              <w:contextualSpacing w:val="0"/>
              <w:rPr/>
            </w:pPr>
            <w:r w:rsidDel="00000000" w:rsidR="00000000" w:rsidRPr="00000000">
              <w:rPr>
                <w:rtl w:val="0"/>
              </w:rPr>
            </w:r>
          </w:p>
        </w:tc>
        <w:tc>
          <w:tcPr/>
          <w:p w:rsidR="00000000" w:rsidDel="00000000" w:rsidP="00000000" w:rsidRDefault="00000000" w:rsidRPr="00000000" w14:paraId="0000037D">
            <w:pPr>
              <w:contextualSpacing w:val="0"/>
              <w:rPr/>
            </w:pPr>
            <w:r w:rsidDel="00000000" w:rsidR="00000000" w:rsidRPr="00000000">
              <w:rPr>
                <w:rtl w:val="0"/>
              </w:rPr>
            </w:r>
          </w:p>
        </w:tc>
      </w:tr>
      <w:tr>
        <w:trPr>
          <w:trHeight w:val="360" w:hRule="atLeast"/>
        </w:trPr>
        <w:tc>
          <w:tcPr/>
          <w:p w:rsidR="00000000" w:rsidDel="00000000" w:rsidP="00000000" w:rsidRDefault="00000000" w:rsidRPr="00000000" w14:paraId="0000037E">
            <w:pPr>
              <w:contextualSpacing w:val="0"/>
              <w:rPr/>
            </w:pPr>
            <w:r w:rsidDel="00000000" w:rsidR="00000000" w:rsidRPr="00000000">
              <w:rPr>
                <w:rtl w:val="0"/>
              </w:rPr>
              <w:t xml:space="preserve">7. Does system return a message that “____” has been deleted?</w:t>
            </w:r>
          </w:p>
        </w:tc>
        <w:tc>
          <w:tcPr/>
          <w:p w:rsidR="00000000" w:rsidDel="00000000" w:rsidP="00000000" w:rsidRDefault="00000000" w:rsidRPr="00000000" w14:paraId="0000037F">
            <w:pPr>
              <w:contextualSpacing w:val="0"/>
              <w:rPr/>
            </w:pPr>
            <w:r w:rsidDel="00000000" w:rsidR="00000000" w:rsidRPr="00000000">
              <w:rPr>
                <w:rtl w:val="0"/>
              </w:rPr>
            </w:r>
          </w:p>
        </w:tc>
        <w:tc>
          <w:tcPr/>
          <w:p w:rsidR="00000000" w:rsidDel="00000000" w:rsidP="00000000" w:rsidRDefault="00000000" w:rsidRPr="00000000" w14:paraId="00000380">
            <w:pPr>
              <w:contextualSpacing w:val="0"/>
              <w:rPr/>
            </w:pPr>
            <w:r w:rsidDel="00000000" w:rsidR="00000000" w:rsidRPr="00000000">
              <w:rPr>
                <w:rtl w:val="0"/>
              </w:rPr>
            </w:r>
          </w:p>
        </w:tc>
        <w:tc>
          <w:tcPr/>
          <w:p w:rsidR="00000000" w:rsidDel="00000000" w:rsidP="00000000" w:rsidRDefault="00000000" w:rsidRPr="00000000" w14:paraId="00000381">
            <w:pPr>
              <w:contextualSpacing w:val="0"/>
              <w:rPr/>
            </w:pPr>
            <w:r w:rsidDel="00000000" w:rsidR="00000000" w:rsidRPr="00000000">
              <w:rPr>
                <w:rtl w:val="0"/>
              </w:rPr>
            </w:r>
          </w:p>
        </w:tc>
      </w:tr>
      <w:tr>
        <w:trPr>
          <w:trHeight w:val="360" w:hRule="atLeast"/>
        </w:trPr>
        <w:tc>
          <w:tcPr/>
          <w:p w:rsidR="00000000" w:rsidDel="00000000" w:rsidP="00000000" w:rsidRDefault="00000000" w:rsidRPr="00000000" w14:paraId="00000382">
            <w:pPr>
              <w:contextualSpacing w:val="0"/>
              <w:rPr/>
            </w:pPr>
            <w:r w:rsidDel="00000000" w:rsidR="00000000" w:rsidRPr="00000000">
              <w:rPr>
                <w:rtl w:val="0"/>
              </w:rPr>
              <w:t xml:space="preserve">8. Is there an OK button after message?</w:t>
            </w:r>
          </w:p>
        </w:tc>
        <w:tc>
          <w:tcPr/>
          <w:p w:rsidR="00000000" w:rsidDel="00000000" w:rsidP="00000000" w:rsidRDefault="00000000" w:rsidRPr="00000000" w14:paraId="00000383">
            <w:pPr>
              <w:contextualSpacing w:val="0"/>
              <w:rPr/>
            </w:pPr>
            <w:r w:rsidDel="00000000" w:rsidR="00000000" w:rsidRPr="00000000">
              <w:rPr>
                <w:rtl w:val="0"/>
              </w:rPr>
            </w:r>
          </w:p>
        </w:tc>
        <w:tc>
          <w:tcPr/>
          <w:p w:rsidR="00000000" w:rsidDel="00000000" w:rsidP="00000000" w:rsidRDefault="00000000" w:rsidRPr="00000000" w14:paraId="00000384">
            <w:pPr>
              <w:contextualSpacing w:val="0"/>
              <w:rPr/>
            </w:pPr>
            <w:r w:rsidDel="00000000" w:rsidR="00000000" w:rsidRPr="00000000">
              <w:rPr>
                <w:rtl w:val="0"/>
              </w:rPr>
            </w:r>
          </w:p>
        </w:tc>
        <w:tc>
          <w:tcPr/>
          <w:p w:rsidR="00000000" w:rsidDel="00000000" w:rsidP="00000000" w:rsidRDefault="00000000" w:rsidRPr="00000000" w14:paraId="00000385">
            <w:pPr>
              <w:contextualSpacing w:val="0"/>
              <w:rPr/>
            </w:pPr>
            <w:r w:rsidDel="00000000" w:rsidR="00000000" w:rsidRPr="00000000">
              <w:rPr>
                <w:rtl w:val="0"/>
              </w:rPr>
            </w:r>
          </w:p>
        </w:tc>
      </w:tr>
      <w:tr>
        <w:trPr>
          <w:trHeight w:val="360" w:hRule="atLeast"/>
        </w:trPr>
        <w:tc>
          <w:tcPr/>
          <w:p w:rsidR="00000000" w:rsidDel="00000000" w:rsidP="00000000" w:rsidRDefault="00000000" w:rsidRPr="00000000" w14:paraId="00000386">
            <w:pPr>
              <w:contextualSpacing w:val="0"/>
              <w:rPr/>
            </w:pPr>
            <w:r w:rsidDel="00000000" w:rsidR="00000000" w:rsidRPr="00000000">
              <w:rPr>
                <w:rtl w:val="0"/>
              </w:rPr>
              <w:t xml:space="preserve">9. Does the system return to main ACL page after acknowledgement is completed? </w:t>
            </w:r>
          </w:p>
        </w:tc>
        <w:tc>
          <w:tcPr/>
          <w:p w:rsidR="00000000" w:rsidDel="00000000" w:rsidP="00000000" w:rsidRDefault="00000000" w:rsidRPr="00000000" w14:paraId="00000387">
            <w:pPr>
              <w:contextualSpacing w:val="0"/>
              <w:rPr/>
            </w:pPr>
            <w:r w:rsidDel="00000000" w:rsidR="00000000" w:rsidRPr="00000000">
              <w:rPr>
                <w:rtl w:val="0"/>
              </w:rPr>
            </w:r>
          </w:p>
        </w:tc>
        <w:tc>
          <w:tcPr/>
          <w:p w:rsidR="00000000" w:rsidDel="00000000" w:rsidP="00000000" w:rsidRDefault="00000000" w:rsidRPr="00000000" w14:paraId="00000388">
            <w:pPr>
              <w:contextualSpacing w:val="0"/>
              <w:rPr/>
            </w:pPr>
            <w:r w:rsidDel="00000000" w:rsidR="00000000" w:rsidRPr="00000000">
              <w:rPr>
                <w:rtl w:val="0"/>
              </w:rPr>
            </w:r>
          </w:p>
        </w:tc>
        <w:tc>
          <w:tcPr/>
          <w:p w:rsidR="00000000" w:rsidDel="00000000" w:rsidP="00000000" w:rsidRDefault="00000000" w:rsidRPr="00000000" w14:paraId="00000389">
            <w:pPr>
              <w:contextualSpacing w:val="0"/>
              <w:rPr/>
            </w:pPr>
            <w:r w:rsidDel="00000000" w:rsidR="00000000" w:rsidRPr="00000000">
              <w:rPr>
                <w:rtl w:val="0"/>
              </w:rPr>
            </w:r>
          </w:p>
        </w:tc>
      </w:tr>
      <w:tr>
        <w:trPr>
          <w:trHeight w:val="360" w:hRule="atLeast"/>
        </w:trPr>
        <w:tc>
          <w:tcPr/>
          <w:p w:rsidR="00000000" w:rsidDel="00000000" w:rsidP="00000000" w:rsidRDefault="00000000" w:rsidRPr="00000000" w14:paraId="0000038A">
            <w:pPr>
              <w:contextualSpacing w:val="0"/>
              <w:rPr/>
            </w:pPr>
            <w:r w:rsidDel="00000000" w:rsidR="00000000" w:rsidRPr="00000000">
              <w:rPr>
                <w:rtl w:val="0"/>
              </w:rPr>
              <w:t xml:space="preserve">10. Is the correct window title displayed?</w:t>
            </w:r>
          </w:p>
        </w:tc>
        <w:tc>
          <w:tcPr/>
          <w:p w:rsidR="00000000" w:rsidDel="00000000" w:rsidP="00000000" w:rsidRDefault="00000000" w:rsidRPr="00000000" w14:paraId="0000038B">
            <w:pPr>
              <w:contextualSpacing w:val="0"/>
              <w:rPr/>
            </w:pPr>
            <w:r w:rsidDel="00000000" w:rsidR="00000000" w:rsidRPr="00000000">
              <w:rPr>
                <w:rtl w:val="0"/>
              </w:rPr>
            </w:r>
          </w:p>
        </w:tc>
        <w:tc>
          <w:tcPr/>
          <w:p w:rsidR="00000000" w:rsidDel="00000000" w:rsidP="00000000" w:rsidRDefault="00000000" w:rsidRPr="00000000" w14:paraId="0000038C">
            <w:pPr>
              <w:contextualSpacing w:val="0"/>
              <w:rPr/>
            </w:pPr>
            <w:r w:rsidDel="00000000" w:rsidR="00000000" w:rsidRPr="00000000">
              <w:rPr>
                <w:rtl w:val="0"/>
              </w:rPr>
            </w:r>
          </w:p>
        </w:tc>
        <w:tc>
          <w:tcPr/>
          <w:p w:rsidR="00000000" w:rsidDel="00000000" w:rsidP="00000000" w:rsidRDefault="00000000" w:rsidRPr="00000000" w14:paraId="0000038D">
            <w:pPr>
              <w:contextualSpacing w:val="0"/>
              <w:rPr/>
            </w:pPr>
            <w:r w:rsidDel="00000000" w:rsidR="00000000" w:rsidRPr="00000000">
              <w:rPr>
                <w:rtl w:val="0"/>
              </w:rPr>
            </w:r>
          </w:p>
        </w:tc>
      </w:tr>
      <w:tr>
        <w:trPr>
          <w:trHeight w:val="360" w:hRule="atLeast"/>
        </w:trPr>
        <w:tc>
          <w:tcPr/>
          <w:p w:rsidR="00000000" w:rsidDel="00000000" w:rsidP="00000000" w:rsidRDefault="00000000" w:rsidRPr="00000000" w14:paraId="0000038E">
            <w:pPr>
              <w:contextualSpacing w:val="0"/>
              <w:rPr/>
            </w:pPr>
            <w:r w:rsidDel="00000000" w:rsidR="00000000" w:rsidRPr="00000000">
              <w:rPr>
                <w:rtl w:val="0"/>
              </w:rPr>
            </w:r>
          </w:p>
        </w:tc>
        <w:tc>
          <w:tcPr/>
          <w:p w:rsidR="00000000" w:rsidDel="00000000" w:rsidP="00000000" w:rsidRDefault="00000000" w:rsidRPr="00000000" w14:paraId="0000038F">
            <w:pPr>
              <w:contextualSpacing w:val="0"/>
              <w:rPr/>
            </w:pPr>
            <w:r w:rsidDel="00000000" w:rsidR="00000000" w:rsidRPr="00000000">
              <w:rPr>
                <w:rtl w:val="0"/>
              </w:rPr>
            </w:r>
          </w:p>
        </w:tc>
        <w:tc>
          <w:tcPr/>
          <w:p w:rsidR="00000000" w:rsidDel="00000000" w:rsidP="00000000" w:rsidRDefault="00000000" w:rsidRPr="00000000" w14:paraId="00000390">
            <w:pPr>
              <w:contextualSpacing w:val="0"/>
              <w:rPr/>
            </w:pPr>
            <w:r w:rsidDel="00000000" w:rsidR="00000000" w:rsidRPr="00000000">
              <w:rPr>
                <w:rtl w:val="0"/>
              </w:rPr>
            </w:r>
          </w:p>
        </w:tc>
        <w:tc>
          <w:tcPr/>
          <w:p w:rsidR="00000000" w:rsidDel="00000000" w:rsidP="00000000" w:rsidRDefault="00000000" w:rsidRPr="00000000" w14:paraId="00000391">
            <w:pPr>
              <w:contextualSpacing w:val="0"/>
              <w:rPr/>
            </w:pPr>
            <w:r w:rsidDel="00000000" w:rsidR="00000000" w:rsidRPr="00000000">
              <w:rPr>
                <w:rtl w:val="0"/>
              </w:rPr>
            </w:r>
          </w:p>
        </w:tc>
      </w:tr>
    </w:tbl>
    <w:p w:rsidR="00000000" w:rsidDel="00000000" w:rsidP="00000000" w:rsidRDefault="00000000" w:rsidRPr="00000000" w14:paraId="00000392">
      <w:pPr>
        <w:contextualSpacing w:val="0"/>
        <w:rPr/>
      </w:pPr>
      <w:r w:rsidDel="00000000" w:rsidR="00000000" w:rsidRPr="00000000">
        <w:rPr>
          <w:rtl w:val="0"/>
        </w:rPr>
      </w:r>
    </w:p>
    <w:p w:rsidR="00000000" w:rsidDel="00000000" w:rsidP="00000000" w:rsidRDefault="00000000" w:rsidRPr="00000000" w14:paraId="00000393">
      <w:pPr>
        <w:contextualSpacing w:val="0"/>
        <w:rPr/>
      </w:pPr>
      <w:r w:rsidDel="00000000" w:rsidR="00000000" w:rsidRPr="00000000">
        <w:rPr>
          <w:rtl w:val="0"/>
        </w:rPr>
      </w:r>
    </w:p>
    <w:p w:rsidR="00000000" w:rsidDel="00000000" w:rsidP="00000000" w:rsidRDefault="00000000" w:rsidRPr="00000000" w14:paraId="00000394">
      <w:pPr>
        <w:contextualSpacing w:val="0"/>
        <w:rPr/>
      </w:pPr>
      <w:r w:rsidDel="00000000" w:rsidR="00000000" w:rsidRPr="00000000">
        <w:rPr>
          <w:rtl w:val="0"/>
        </w:rPr>
        <w:t xml:space="preserve">Comments: ___________________________________________________________________________</w:t>
      </w:r>
    </w:p>
    <w:p w:rsidR="00000000" w:rsidDel="00000000" w:rsidP="00000000" w:rsidRDefault="00000000" w:rsidRPr="00000000" w14:paraId="00000395">
      <w:pPr>
        <w:contextualSpacing w:val="0"/>
        <w:rPr/>
      </w:pPr>
      <w:r w:rsidDel="00000000" w:rsidR="00000000" w:rsidRPr="00000000">
        <w:rPr>
          <w:rtl w:val="0"/>
        </w:rPr>
      </w:r>
    </w:p>
    <w:p w:rsidR="00000000" w:rsidDel="00000000" w:rsidP="00000000" w:rsidRDefault="00000000" w:rsidRPr="00000000" w14:paraId="00000396">
      <w:pPr>
        <w:contextualSpacing w:val="0"/>
        <w:rPr/>
      </w:pPr>
      <w:r w:rsidDel="00000000" w:rsidR="00000000" w:rsidRPr="00000000">
        <w:rPr>
          <w:rtl w:val="0"/>
        </w:rPr>
        <w:t xml:space="preserve">_____________________________________________________________________________________</w:t>
      </w:r>
    </w:p>
    <w:p w:rsidR="00000000" w:rsidDel="00000000" w:rsidP="00000000" w:rsidRDefault="00000000" w:rsidRPr="00000000" w14:paraId="00000397">
      <w:pPr>
        <w:contextualSpacing w:val="0"/>
        <w:rPr/>
      </w:pPr>
      <w:r w:rsidDel="00000000" w:rsidR="00000000" w:rsidRPr="00000000">
        <w:rPr>
          <w:rtl w:val="0"/>
        </w:rPr>
      </w:r>
    </w:p>
    <w:p w:rsidR="00000000" w:rsidDel="00000000" w:rsidP="00000000" w:rsidRDefault="00000000" w:rsidRPr="00000000" w14:paraId="00000398">
      <w:pPr>
        <w:contextualSpacing w:val="0"/>
        <w:rPr/>
      </w:pPr>
      <w:r w:rsidDel="00000000" w:rsidR="00000000" w:rsidRPr="00000000">
        <w:rPr>
          <w:rtl w:val="0"/>
        </w:rPr>
        <w:t xml:space="preserve">_____________________________________________________________________________________</w:t>
      </w:r>
    </w:p>
    <w:p w:rsidR="00000000" w:rsidDel="00000000" w:rsidP="00000000" w:rsidRDefault="00000000" w:rsidRPr="00000000" w14:paraId="00000399">
      <w:pPr>
        <w:contextualSpacing w:val="0"/>
        <w:rPr/>
      </w:pPr>
      <w:r w:rsidDel="00000000" w:rsidR="00000000" w:rsidRPr="00000000">
        <w:rPr>
          <w:rtl w:val="0"/>
        </w:rPr>
      </w:r>
    </w:p>
    <w:p w:rsidR="00000000" w:rsidDel="00000000" w:rsidP="00000000" w:rsidRDefault="00000000" w:rsidRPr="00000000" w14:paraId="0000039A">
      <w:pPr>
        <w:contextualSpacing w:val="0"/>
        <w:rPr/>
      </w:pPr>
      <w:r w:rsidDel="00000000" w:rsidR="00000000" w:rsidRPr="00000000">
        <w:rPr>
          <w:rtl w:val="0"/>
        </w:rPr>
        <w:t xml:space="preserve">_____________________________________________________________________________________</w:t>
      </w:r>
    </w:p>
    <w:p w:rsidR="00000000" w:rsidDel="00000000" w:rsidP="00000000" w:rsidRDefault="00000000" w:rsidRPr="00000000" w14:paraId="0000039B">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39C">
      <w:pPr>
        <w:pStyle w:val="Heading2"/>
        <w:contextualSpacing w:val="0"/>
        <w:rPr>
          <w:b w:val="0"/>
          <w:color w:val="538135"/>
        </w:rPr>
      </w:pPr>
      <w:bookmarkStart w:colFirst="0" w:colLast="0" w:name="_z337ya" w:id="18"/>
      <w:bookmarkEnd w:id="18"/>
      <w:r w:rsidDel="00000000" w:rsidR="00000000" w:rsidRPr="00000000">
        <w:rPr>
          <w:color w:val="538135"/>
          <w:rtl w:val="0"/>
        </w:rPr>
        <w:t xml:space="preserve">DISABLE USER ACCOUNT</w:t>
      </w:r>
      <w:r w:rsidDel="00000000" w:rsidR="00000000" w:rsidRPr="00000000">
        <w:rPr>
          <w:rtl w:val="0"/>
        </w:rPr>
      </w:r>
    </w:p>
    <w:p w:rsidR="00000000" w:rsidDel="00000000" w:rsidP="00000000" w:rsidRDefault="00000000" w:rsidRPr="00000000" w14:paraId="0000039D">
      <w:pPr>
        <w:contextualSpacing w:val="0"/>
        <w:rPr>
          <w:b w:val="1"/>
        </w:rPr>
      </w:pPr>
      <w:r w:rsidDel="00000000" w:rsidR="00000000" w:rsidRPr="00000000">
        <w:rPr>
          <w:rtl w:val="0"/>
        </w:rPr>
      </w:r>
    </w:p>
    <w:p w:rsidR="00000000" w:rsidDel="00000000" w:rsidP="00000000" w:rsidRDefault="00000000" w:rsidRPr="00000000" w14:paraId="0000039E">
      <w:pPr>
        <w:contextualSpacing w:val="0"/>
        <w:rPr>
          <w:b w:val="1"/>
        </w:rPr>
      </w:pPr>
      <w:r w:rsidDel="00000000" w:rsidR="00000000" w:rsidRPr="00000000">
        <w:rPr>
          <w:b w:val="1"/>
          <w:rtl w:val="0"/>
        </w:rPr>
        <w:t xml:space="preserve">Action:</w:t>
        <w:tab/>
        <w:t xml:space="preserve">Person with admin privileges searches, then selects the disable option</w:t>
      </w:r>
      <w:r w:rsidDel="00000000" w:rsidR="00000000" w:rsidRPr="00000000">
        <w:rPr>
          <w:rtl w:val="0"/>
        </w:rPr>
        <w:t xml:space="preserve"> </w:t>
      </w:r>
      <w:r w:rsidDel="00000000" w:rsidR="00000000" w:rsidRPr="00000000">
        <w:rPr>
          <w:b w:val="1"/>
          <w:rtl w:val="0"/>
        </w:rPr>
        <w:t xml:space="preserve">next to a member’s name</w:t>
      </w:r>
    </w:p>
    <w:p w:rsidR="00000000" w:rsidDel="00000000" w:rsidP="00000000" w:rsidRDefault="00000000" w:rsidRPr="00000000" w14:paraId="0000039F">
      <w:pPr>
        <w:contextualSpacing w:val="0"/>
        <w:rPr>
          <w:b w:val="1"/>
        </w:rPr>
      </w:pPr>
      <w:r w:rsidDel="00000000" w:rsidR="00000000" w:rsidRPr="00000000">
        <w:rPr>
          <w:b w:val="1"/>
          <w:rtl w:val="0"/>
        </w:rPr>
        <w:t xml:space="preserve">   </w:t>
      </w:r>
    </w:p>
    <w:tbl>
      <w:tblPr>
        <w:tblStyle w:val="Table21"/>
        <w:tblW w:w="983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75"/>
        <w:gridCol w:w="8460"/>
        <w:tblGridChange w:id="0">
          <w:tblGrid>
            <w:gridCol w:w="1375"/>
            <w:gridCol w:w="8460"/>
          </w:tblGrid>
        </w:tblGridChange>
      </w:tblGrid>
      <w:tr>
        <w:trPr>
          <w:trHeight w:val="360" w:hRule="atLeast"/>
        </w:trPr>
        <w:tc>
          <w:tcPr/>
          <w:p w:rsidR="00000000" w:rsidDel="00000000" w:rsidP="00000000" w:rsidRDefault="00000000" w:rsidRPr="00000000" w14:paraId="000003A0">
            <w:pPr>
              <w:contextualSpacing w:val="0"/>
              <w:rPr>
                <w:b w:val="1"/>
              </w:rPr>
            </w:pPr>
            <w:r w:rsidDel="00000000" w:rsidR="00000000" w:rsidRPr="00000000">
              <w:rPr>
                <w:b w:val="1"/>
                <w:rtl w:val="0"/>
              </w:rPr>
              <w:t xml:space="preserve">Browser:</w:t>
            </w:r>
          </w:p>
        </w:tc>
        <w:tc>
          <w:tcPr/>
          <w:p w:rsidR="00000000" w:rsidDel="00000000" w:rsidP="00000000" w:rsidRDefault="00000000" w:rsidRPr="00000000" w14:paraId="000003A1">
            <w:pPr>
              <w:contextualSpacing w:val="0"/>
              <w:rPr>
                <w:b w:val="1"/>
              </w:rPr>
            </w:pPr>
            <w:r w:rsidDel="00000000" w:rsidR="00000000" w:rsidRPr="00000000">
              <w:rPr>
                <w:rtl w:val="0"/>
              </w:rPr>
            </w:r>
          </w:p>
        </w:tc>
      </w:tr>
      <w:tr>
        <w:trPr>
          <w:trHeight w:val="360" w:hRule="atLeast"/>
        </w:trPr>
        <w:tc>
          <w:tcPr/>
          <w:p w:rsidR="00000000" w:rsidDel="00000000" w:rsidP="00000000" w:rsidRDefault="00000000" w:rsidRPr="00000000" w14:paraId="000003A2">
            <w:pPr>
              <w:contextualSpacing w:val="0"/>
              <w:rPr>
                <w:b w:val="1"/>
              </w:rPr>
            </w:pPr>
            <w:r w:rsidDel="00000000" w:rsidR="00000000" w:rsidRPr="00000000">
              <w:rPr>
                <w:b w:val="1"/>
                <w:rtl w:val="0"/>
              </w:rPr>
              <w:t xml:space="preserve">Username:</w:t>
            </w:r>
          </w:p>
        </w:tc>
        <w:tc>
          <w:tcPr/>
          <w:p w:rsidR="00000000" w:rsidDel="00000000" w:rsidP="00000000" w:rsidRDefault="00000000" w:rsidRPr="00000000" w14:paraId="000003A3">
            <w:pPr>
              <w:contextualSpacing w:val="0"/>
              <w:rPr>
                <w:b w:val="1"/>
              </w:rPr>
            </w:pPr>
            <w:r w:rsidDel="00000000" w:rsidR="00000000" w:rsidRPr="00000000">
              <w:rPr>
                <w:rtl w:val="0"/>
              </w:rPr>
            </w:r>
          </w:p>
        </w:tc>
      </w:tr>
      <w:tr>
        <w:trPr>
          <w:trHeight w:val="360" w:hRule="atLeast"/>
        </w:trPr>
        <w:tc>
          <w:tcPr/>
          <w:p w:rsidR="00000000" w:rsidDel="00000000" w:rsidP="00000000" w:rsidRDefault="00000000" w:rsidRPr="00000000" w14:paraId="000003A4">
            <w:pPr>
              <w:contextualSpacing w:val="0"/>
              <w:rPr>
                <w:b w:val="1"/>
              </w:rPr>
            </w:pPr>
            <w:r w:rsidDel="00000000" w:rsidR="00000000" w:rsidRPr="00000000">
              <w:rPr>
                <w:b w:val="1"/>
                <w:rtl w:val="0"/>
              </w:rPr>
              <w:t xml:space="preserve">Password:</w:t>
            </w:r>
          </w:p>
        </w:tc>
        <w:tc>
          <w:tcPr/>
          <w:p w:rsidR="00000000" w:rsidDel="00000000" w:rsidP="00000000" w:rsidRDefault="00000000" w:rsidRPr="00000000" w14:paraId="000003A5">
            <w:pPr>
              <w:contextualSpacing w:val="0"/>
              <w:rPr>
                <w:b w:val="1"/>
              </w:rPr>
            </w:pPr>
            <w:r w:rsidDel="00000000" w:rsidR="00000000" w:rsidRPr="00000000">
              <w:rPr>
                <w:rtl w:val="0"/>
              </w:rPr>
            </w:r>
          </w:p>
        </w:tc>
      </w:tr>
      <w:tr>
        <w:trPr>
          <w:trHeight w:val="360" w:hRule="atLeast"/>
        </w:trPr>
        <w:tc>
          <w:tcPr/>
          <w:p w:rsidR="00000000" w:rsidDel="00000000" w:rsidP="00000000" w:rsidRDefault="00000000" w:rsidRPr="00000000" w14:paraId="000003A6">
            <w:pPr>
              <w:contextualSpacing w:val="0"/>
              <w:rPr>
                <w:b w:val="1"/>
              </w:rPr>
            </w:pPr>
            <w:r w:rsidDel="00000000" w:rsidR="00000000" w:rsidRPr="00000000">
              <w:rPr>
                <w:b w:val="1"/>
                <w:rtl w:val="0"/>
              </w:rPr>
              <w:t xml:space="preserve">URL:</w:t>
            </w:r>
          </w:p>
        </w:tc>
        <w:tc>
          <w:tcPr/>
          <w:p w:rsidR="00000000" w:rsidDel="00000000" w:rsidP="00000000" w:rsidRDefault="00000000" w:rsidRPr="00000000" w14:paraId="000003A7">
            <w:pPr>
              <w:contextualSpacing w:val="0"/>
              <w:rPr>
                <w:b w:val="1"/>
              </w:rPr>
            </w:pPr>
            <w:r w:rsidDel="00000000" w:rsidR="00000000" w:rsidRPr="00000000">
              <w:rPr>
                <w:rtl w:val="0"/>
              </w:rPr>
            </w:r>
          </w:p>
        </w:tc>
      </w:tr>
    </w:tbl>
    <w:p w:rsidR="00000000" w:rsidDel="00000000" w:rsidP="00000000" w:rsidRDefault="00000000" w:rsidRPr="00000000" w14:paraId="000003A8">
      <w:pPr>
        <w:contextualSpacing w:val="0"/>
        <w:rPr>
          <w:b w:val="1"/>
        </w:rPr>
      </w:pPr>
      <w:r w:rsidDel="00000000" w:rsidR="00000000" w:rsidRPr="00000000">
        <w:rPr>
          <w:b w:val="1"/>
          <w:rtl w:val="0"/>
        </w:rPr>
        <w:t xml:space="preserve">  </w:t>
      </w:r>
    </w:p>
    <w:tbl>
      <w:tblPr>
        <w:tblStyle w:val="Table22"/>
        <w:tblW w:w="983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661"/>
        <w:gridCol w:w="1104"/>
        <w:gridCol w:w="900"/>
        <w:gridCol w:w="1170"/>
        <w:tblGridChange w:id="0">
          <w:tblGrid>
            <w:gridCol w:w="6661"/>
            <w:gridCol w:w="1104"/>
            <w:gridCol w:w="900"/>
            <w:gridCol w:w="1170"/>
          </w:tblGrid>
        </w:tblGridChange>
      </w:tblGrid>
      <w:tr>
        <w:trPr>
          <w:trHeight w:val="360" w:hRule="atLeast"/>
        </w:trPr>
        <w:tc>
          <w:tcPr/>
          <w:p w:rsidR="00000000" w:rsidDel="00000000" w:rsidP="00000000" w:rsidRDefault="00000000" w:rsidRPr="00000000" w14:paraId="000003A9">
            <w:pPr>
              <w:contextualSpacing w:val="0"/>
              <w:rPr/>
            </w:pPr>
            <w:r w:rsidDel="00000000" w:rsidR="00000000" w:rsidRPr="00000000">
              <w:rPr>
                <w:rtl w:val="0"/>
              </w:rPr>
            </w:r>
          </w:p>
        </w:tc>
        <w:tc>
          <w:tcPr/>
          <w:p w:rsidR="00000000" w:rsidDel="00000000" w:rsidP="00000000" w:rsidRDefault="00000000" w:rsidRPr="00000000" w14:paraId="000003AA">
            <w:pPr>
              <w:contextualSpacing w:val="0"/>
              <w:rPr/>
            </w:pPr>
            <w:r w:rsidDel="00000000" w:rsidR="00000000" w:rsidRPr="00000000">
              <w:rPr>
                <w:rtl w:val="0"/>
              </w:rPr>
              <w:t xml:space="preserve">Pass/Fail</w:t>
            </w:r>
          </w:p>
        </w:tc>
        <w:tc>
          <w:tcPr/>
          <w:p w:rsidR="00000000" w:rsidDel="00000000" w:rsidP="00000000" w:rsidRDefault="00000000" w:rsidRPr="00000000" w14:paraId="000003AB">
            <w:pPr>
              <w:contextualSpacing w:val="0"/>
              <w:rPr/>
            </w:pPr>
            <w:r w:rsidDel="00000000" w:rsidR="00000000" w:rsidRPr="00000000">
              <w:rPr>
                <w:rtl w:val="0"/>
              </w:rPr>
              <w:t xml:space="preserve">Date</w:t>
            </w:r>
          </w:p>
        </w:tc>
        <w:tc>
          <w:tcPr/>
          <w:p w:rsidR="00000000" w:rsidDel="00000000" w:rsidP="00000000" w:rsidRDefault="00000000" w:rsidRPr="00000000" w14:paraId="000003AC">
            <w:pPr>
              <w:contextualSpacing w:val="0"/>
              <w:rPr/>
            </w:pPr>
            <w:r w:rsidDel="00000000" w:rsidR="00000000" w:rsidRPr="00000000">
              <w:rPr>
                <w:rtl w:val="0"/>
              </w:rPr>
              <w:t xml:space="preserve">Initials</w:t>
            </w:r>
          </w:p>
        </w:tc>
      </w:tr>
      <w:tr>
        <w:trPr>
          <w:trHeight w:val="360" w:hRule="atLeast"/>
        </w:trPr>
        <w:tc>
          <w:tcPr/>
          <w:p w:rsidR="00000000" w:rsidDel="00000000" w:rsidP="00000000" w:rsidRDefault="00000000" w:rsidRPr="00000000" w14:paraId="000003AD">
            <w:pPr>
              <w:contextualSpacing w:val="0"/>
              <w:rPr/>
            </w:pPr>
            <w:r w:rsidDel="00000000" w:rsidR="00000000" w:rsidRPr="00000000">
              <w:rPr>
                <w:rtl w:val="0"/>
              </w:rPr>
              <w:t xml:space="preserve">1. Are all buttons and graphics lined up with the plan?</w:t>
            </w:r>
          </w:p>
        </w:tc>
        <w:tc>
          <w:tcPr/>
          <w:p w:rsidR="00000000" w:rsidDel="00000000" w:rsidP="00000000" w:rsidRDefault="00000000" w:rsidRPr="00000000" w14:paraId="000003AE">
            <w:pPr>
              <w:contextualSpacing w:val="0"/>
              <w:rPr/>
            </w:pPr>
            <w:r w:rsidDel="00000000" w:rsidR="00000000" w:rsidRPr="00000000">
              <w:rPr>
                <w:rtl w:val="0"/>
              </w:rPr>
            </w:r>
          </w:p>
        </w:tc>
        <w:tc>
          <w:tcPr/>
          <w:p w:rsidR="00000000" w:rsidDel="00000000" w:rsidP="00000000" w:rsidRDefault="00000000" w:rsidRPr="00000000" w14:paraId="000003AF">
            <w:pPr>
              <w:contextualSpacing w:val="0"/>
              <w:rPr/>
            </w:pPr>
            <w:r w:rsidDel="00000000" w:rsidR="00000000" w:rsidRPr="00000000">
              <w:rPr>
                <w:rtl w:val="0"/>
              </w:rPr>
            </w:r>
          </w:p>
        </w:tc>
        <w:tc>
          <w:tcPr/>
          <w:p w:rsidR="00000000" w:rsidDel="00000000" w:rsidP="00000000" w:rsidRDefault="00000000" w:rsidRPr="00000000" w14:paraId="000003B0">
            <w:pPr>
              <w:contextualSpacing w:val="0"/>
              <w:rPr/>
            </w:pPr>
            <w:r w:rsidDel="00000000" w:rsidR="00000000" w:rsidRPr="00000000">
              <w:rPr>
                <w:rtl w:val="0"/>
              </w:rPr>
            </w:r>
          </w:p>
        </w:tc>
      </w:tr>
      <w:tr>
        <w:trPr>
          <w:trHeight w:val="360" w:hRule="atLeast"/>
        </w:trPr>
        <w:tc>
          <w:tcPr/>
          <w:p w:rsidR="00000000" w:rsidDel="00000000" w:rsidP="00000000" w:rsidRDefault="00000000" w:rsidRPr="00000000" w14:paraId="000003B1">
            <w:pPr>
              <w:contextualSpacing w:val="0"/>
              <w:rPr/>
            </w:pPr>
            <w:r w:rsidDel="00000000" w:rsidR="00000000" w:rsidRPr="00000000">
              <w:rPr>
                <w:rtl w:val="0"/>
              </w:rPr>
              <w:t xml:space="preserve">2. Is the background color correct and consistent?</w:t>
            </w:r>
          </w:p>
        </w:tc>
        <w:tc>
          <w:tcPr/>
          <w:p w:rsidR="00000000" w:rsidDel="00000000" w:rsidP="00000000" w:rsidRDefault="00000000" w:rsidRPr="00000000" w14:paraId="000003B2">
            <w:pPr>
              <w:contextualSpacing w:val="0"/>
              <w:rPr/>
            </w:pPr>
            <w:r w:rsidDel="00000000" w:rsidR="00000000" w:rsidRPr="00000000">
              <w:rPr>
                <w:rtl w:val="0"/>
              </w:rPr>
            </w:r>
          </w:p>
        </w:tc>
        <w:tc>
          <w:tcPr/>
          <w:p w:rsidR="00000000" w:rsidDel="00000000" w:rsidP="00000000" w:rsidRDefault="00000000" w:rsidRPr="00000000" w14:paraId="000003B3">
            <w:pPr>
              <w:contextualSpacing w:val="0"/>
              <w:rPr/>
            </w:pPr>
            <w:r w:rsidDel="00000000" w:rsidR="00000000" w:rsidRPr="00000000">
              <w:rPr>
                <w:rtl w:val="0"/>
              </w:rPr>
            </w:r>
          </w:p>
        </w:tc>
        <w:tc>
          <w:tcPr/>
          <w:p w:rsidR="00000000" w:rsidDel="00000000" w:rsidP="00000000" w:rsidRDefault="00000000" w:rsidRPr="00000000" w14:paraId="000003B4">
            <w:pPr>
              <w:contextualSpacing w:val="0"/>
              <w:rPr/>
            </w:pPr>
            <w:r w:rsidDel="00000000" w:rsidR="00000000" w:rsidRPr="00000000">
              <w:rPr>
                <w:rtl w:val="0"/>
              </w:rPr>
            </w:r>
          </w:p>
        </w:tc>
      </w:tr>
      <w:tr>
        <w:trPr>
          <w:trHeight w:val="360" w:hRule="atLeast"/>
        </w:trPr>
        <w:tc>
          <w:tcPr/>
          <w:p w:rsidR="00000000" w:rsidDel="00000000" w:rsidP="00000000" w:rsidRDefault="00000000" w:rsidRPr="00000000" w14:paraId="000003B5">
            <w:pPr>
              <w:contextualSpacing w:val="0"/>
              <w:rPr/>
            </w:pPr>
            <w:r w:rsidDel="00000000" w:rsidR="00000000" w:rsidRPr="00000000">
              <w:rPr>
                <w:rtl w:val="0"/>
              </w:rPr>
              <w:t xml:space="preserve">3. If user is not admin eligible this page should not show.</w:t>
            </w:r>
          </w:p>
        </w:tc>
        <w:tc>
          <w:tcPr/>
          <w:p w:rsidR="00000000" w:rsidDel="00000000" w:rsidP="00000000" w:rsidRDefault="00000000" w:rsidRPr="00000000" w14:paraId="000003B6">
            <w:pPr>
              <w:contextualSpacing w:val="0"/>
              <w:rPr/>
            </w:pPr>
            <w:r w:rsidDel="00000000" w:rsidR="00000000" w:rsidRPr="00000000">
              <w:rPr>
                <w:rtl w:val="0"/>
              </w:rPr>
            </w:r>
          </w:p>
        </w:tc>
        <w:tc>
          <w:tcPr/>
          <w:p w:rsidR="00000000" w:rsidDel="00000000" w:rsidP="00000000" w:rsidRDefault="00000000" w:rsidRPr="00000000" w14:paraId="000003B7">
            <w:pPr>
              <w:contextualSpacing w:val="0"/>
              <w:rPr/>
            </w:pPr>
            <w:r w:rsidDel="00000000" w:rsidR="00000000" w:rsidRPr="00000000">
              <w:rPr>
                <w:rtl w:val="0"/>
              </w:rPr>
            </w:r>
          </w:p>
        </w:tc>
        <w:tc>
          <w:tcPr/>
          <w:p w:rsidR="00000000" w:rsidDel="00000000" w:rsidP="00000000" w:rsidRDefault="00000000" w:rsidRPr="00000000" w14:paraId="000003B8">
            <w:pPr>
              <w:contextualSpacing w:val="0"/>
              <w:rPr/>
            </w:pPr>
            <w:r w:rsidDel="00000000" w:rsidR="00000000" w:rsidRPr="00000000">
              <w:rPr>
                <w:rtl w:val="0"/>
              </w:rPr>
            </w:r>
          </w:p>
        </w:tc>
      </w:tr>
      <w:tr>
        <w:trPr>
          <w:trHeight w:val="360" w:hRule="atLeast"/>
        </w:trPr>
        <w:tc>
          <w:tcPr/>
          <w:p w:rsidR="00000000" w:rsidDel="00000000" w:rsidP="00000000" w:rsidRDefault="00000000" w:rsidRPr="00000000" w14:paraId="000003B9">
            <w:pPr>
              <w:contextualSpacing w:val="0"/>
              <w:rPr/>
            </w:pPr>
            <w:r w:rsidDel="00000000" w:rsidR="00000000" w:rsidRPr="00000000">
              <w:rPr>
                <w:rtl w:val="0"/>
              </w:rPr>
              <w:t xml:space="preserve">4. If user is admin, is the disable box/button available?</w:t>
            </w:r>
          </w:p>
        </w:tc>
        <w:tc>
          <w:tcPr/>
          <w:p w:rsidR="00000000" w:rsidDel="00000000" w:rsidP="00000000" w:rsidRDefault="00000000" w:rsidRPr="00000000" w14:paraId="000003BA">
            <w:pPr>
              <w:contextualSpacing w:val="0"/>
              <w:rPr/>
            </w:pPr>
            <w:r w:rsidDel="00000000" w:rsidR="00000000" w:rsidRPr="00000000">
              <w:rPr>
                <w:rtl w:val="0"/>
              </w:rPr>
            </w:r>
          </w:p>
        </w:tc>
        <w:tc>
          <w:tcPr/>
          <w:p w:rsidR="00000000" w:rsidDel="00000000" w:rsidP="00000000" w:rsidRDefault="00000000" w:rsidRPr="00000000" w14:paraId="000003BB">
            <w:pPr>
              <w:contextualSpacing w:val="0"/>
              <w:rPr/>
            </w:pPr>
            <w:r w:rsidDel="00000000" w:rsidR="00000000" w:rsidRPr="00000000">
              <w:rPr>
                <w:rtl w:val="0"/>
              </w:rPr>
            </w:r>
          </w:p>
        </w:tc>
        <w:tc>
          <w:tcPr/>
          <w:p w:rsidR="00000000" w:rsidDel="00000000" w:rsidP="00000000" w:rsidRDefault="00000000" w:rsidRPr="00000000" w14:paraId="000003BC">
            <w:pPr>
              <w:contextualSpacing w:val="0"/>
              <w:rPr/>
            </w:pPr>
            <w:r w:rsidDel="00000000" w:rsidR="00000000" w:rsidRPr="00000000">
              <w:rPr>
                <w:rtl w:val="0"/>
              </w:rPr>
            </w:r>
          </w:p>
        </w:tc>
      </w:tr>
      <w:tr>
        <w:trPr>
          <w:trHeight w:val="360" w:hRule="atLeast"/>
        </w:trPr>
        <w:tc>
          <w:tcPr/>
          <w:p w:rsidR="00000000" w:rsidDel="00000000" w:rsidP="00000000" w:rsidRDefault="00000000" w:rsidRPr="00000000" w14:paraId="000003BD">
            <w:pPr>
              <w:contextualSpacing w:val="0"/>
              <w:rPr/>
            </w:pPr>
            <w:r w:rsidDel="00000000" w:rsidR="00000000" w:rsidRPr="00000000">
              <w:rPr>
                <w:rtl w:val="0"/>
              </w:rPr>
              <w:t xml:space="preserve">5. When admin disables a person, does a prompt return asking the admin user to enter their admin credentials?</w:t>
            </w:r>
          </w:p>
        </w:tc>
        <w:tc>
          <w:tcPr/>
          <w:p w:rsidR="00000000" w:rsidDel="00000000" w:rsidP="00000000" w:rsidRDefault="00000000" w:rsidRPr="00000000" w14:paraId="000003BE">
            <w:pPr>
              <w:contextualSpacing w:val="0"/>
              <w:rPr/>
            </w:pPr>
            <w:r w:rsidDel="00000000" w:rsidR="00000000" w:rsidRPr="00000000">
              <w:rPr>
                <w:rtl w:val="0"/>
              </w:rPr>
            </w:r>
          </w:p>
        </w:tc>
        <w:tc>
          <w:tcPr/>
          <w:p w:rsidR="00000000" w:rsidDel="00000000" w:rsidP="00000000" w:rsidRDefault="00000000" w:rsidRPr="00000000" w14:paraId="000003BF">
            <w:pPr>
              <w:contextualSpacing w:val="0"/>
              <w:rPr/>
            </w:pPr>
            <w:r w:rsidDel="00000000" w:rsidR="00000000" w:rsidRPr="00000000">
              <w:rPr>
                <w:rtl w:val="0"/>
              </w:rPr>
            </w:r>
          </w:p>
        </w:tc>
        <w:tc>
          <w:tcPr/>
          <w:p w:rsidR="00000000" w:rsidDel="00000000" w:rsidP="00000000" w:rsidRDefault="00000000" w:rsidRPr="00000000" w14:paraId="000003C0">
            <w:pPr>
              <w:contextualSpacing w:val="0"/>
              <w:rPr/>
            </w:pPr>
            <w:r w:rsidDel="00000000" w:rsidR="00000000" w:rsidRPr="00000000">
              <w:rPr>
                <w:rtl w:val="0"/>
              </w:rPr>
            </w:r>
          </w:p>
        </w:tc>
      </w:tr>
      <w:tr>
        <w:trPr>
          <w:trHeight w:val="360" w:hRule="atLeast"/>
        </w:trPr>
        <w:tc>
          <w:tcPr/>
          <w:p w:rsidR="00000000" w:rsidDel="00000000" w:rsidP="00000000" w:rsidRDefault="00000000" w:rsidRPr="00000000" w14:paraId="000003C1">
            <w:pPr>
              <w:contextualSpacing w:val="0"/>
              <w:rPr/>
            </w:pPr>
            <w:r w:rsidDel="00000000" w:rsidR="00000000" w:rsidRPr="00000000">
              <w:rPr>
                <w:rtl w:val="0"/>
              </w:rPr>
              <w:t xml:space="preserve">6. Upon successful admin credential validation, does a prompt return asking the admin user “is “______” an Ivy Beyond the Wall”? (Yes/no)</w:t>
            </w:r>
          </w:p>
        </w:tc>
        <w:tc>
          <w:tcPr/>
          <w:p w:rsidR="00000000" w:rsidDel="00000000" w:rsidP="00000000" w:rsidRDefault="00000000" w:rsidRPr="00000000" w14:paraId="000003C2">
            <w:pPr>
              <w:contextualSpacing w:val="0"/>
              <w:rPr/>
            </w:pPr>
            <w:r w:rsidDel="00000000" w:rsidR="00000000" w:rsidRPr="00000000">
              <w:rPr>
                <w:rtl w:val="0"/>
              </w:rPr>
            </w:r>
          </w:p>
        </w:tc>
        <w:tc>
          <w:tcPr/>
          <w:p w:rsidR="00000000" w:rsidDel="00000000" w:rsidP="00000000" w:rsidRDefault="00000000" w:rsidRPr="00000000" w14:paraId="000003C3">
            <w:pPr>
              <w:contextualSpacing w:val="0"/>
              <w:rPr/>
            </w:pPr>
            <w:r w:rsidDel="00000000" w:rsidR="00000000" w:rsidRPr="00000000">
              <w:rPr>
                <w:rtl w:val="0"/>
              </w:rPr>
            </w:r>
          </w:p>
        </w:tc>
        <w:tc>
          <w:tcPr/>
          <w:p w:rsidR="00000000" w:rsidDel="00000000" w:rsidP="00000000" w:rsidRDefault="00000000" w:rsidRPr="00000000" w14:paraId="000003C4">
            <w:pPr>
              <w:contextualSpacing w:val="0"/>
              <w:rPr/>
            </w:pPr>
            <w:r w:rsidDel="00000000" w:rsidR="00000000" w:rsidRPr="00000000">
              <w:rPr>
                <w:rtl w:val="0"/>
              </w:rPr>
            </w:r>
          </w:p>
        </w:tc>
      </w:tr>
      <w:tr>
        <w:trPr>
          <w:trHeight w:val="360" w:hRule="atLeast"/>
        </w:trPr>
        <w:tc>
          <w:tcPr/>
          <w:p w:rsidR="00000000" w:rsidDel="00000000" w:rsidP="00000000" w:rsidRDefault="00000000" w:rsidRPr="00000000" w14:paraId="000003C5">
            <w:pPr>
              <w:contextualSpacing w:val="0"/>
              <w:rPr/>
            </w:pPr>
            <w:r w:rsidDel="00000000" w:rsidR="00000000" w:rsidRPr="00000000">
              <w:rPr>
                <w:rtl w:val="0"/>
              </w:rPr>
              <w:t xml:space="preserve">7. If yes, does system ask for “date of death or date of notice”?</w:t>
            </w:r>
          </w:p>
          <w:p w:rsidR="00000000" w:rsidDel="00000000" w:rsidP="00000000" w:rsidRDefault="00000000" w:rsidRPr="00000000" w14:paraId="000003C6">
            <w:pPr>
              <w:contextualSpacing w:val="0"/>
              <w:rPr/>
            </w:pPr>
            <w:r w:rsidDel="00000000" w:rsidR="00000000" w:rsidRPr="00000000">
              <w:rPr>
                <w:rtl w:val="0"/>
              </w:rPr>
            </w:r>
          </w:p>
        </w:tc>
        <w:tc>
          <w:tcPr/>
          <w:p w:rsidR="00000000" w:rsidDel="00000000" w:rsidP="00000000" w:rsidRDefault="00000000" w:rsidRPr="00000000" w14:paraId="000003C7">
            <w:pPr>
              <w:contextualSpacing w:val="0"/>
              <w:rPr/>
            </w:pPr>
            <w:r w:rsidDel="00000000" w:rsidR="00000000" w:rsidRPr="00000000">
              <w:rPr>
                <w:rtl w:val="0"/>
              </w:rPr>
            </w:r>
          </w:p>
        </w:tc>
        <w:tc>
          <w:tcPr/>
          <w:p w:rsidR="00000000" w:rsidDel="00000000" w:rsidP="00000000" w:rsidRDefault="00000000" w:rsidRPr="00000000" w14:paraId="000003C8">
            <w:pPr>
              <w:contextualSpacing w:val="0"/>
              <w:rPr/>
            </w:pPr>
            <w:r w:rsidDel="00000000" w:rsidR="00000000" w:rsidRPr="00000000">
              <w:rPr>
                <w:rtl w:val="0"/>
              </w:rPr>
            </w:r>
          </w:p>
        </w:tc>
        <w:tc>
          <w:tcPr/>
          <w:p w:rsidR="00000000" w:rsidDel="00000000" w:rsidP="00000000" w:rsidRDefault="00000000" w:rsidRPr="00000000" w14:paraId="000003C9">
            <w:pPr>
              <w:contextualSpacing w:val="0"/>
              <w:rPr/>
            </w:pPr>
            <w:r w:rsidDel="00000000" w:rsidR="00000000" w:rsidRPr="00000000">
              <w:rPr>
                <w:rtl w:val="0"/>
              </w:rPr>
            </w:r>
          </w:p>
        </w:tc>
      </w:tr>
      <w:tr>
        <w:trPr>
          <w:trHeight w:val="360" w:hRule="atLeast"/>
        </w:trPr>
        <w:tc>
          <w:tcPr/>
          <w:p w:rsidR="00000000" w:rsidDel="00000000" w:rsidP="00000000" w:rsidRDefault="00000000" w:rsidRPr="00000000" w14:paraId="000003CA">
            <w:pPr>
              <w:contextualSpacing w:val="0"/>
              <w:rPr/>
            </w:pPr>
            <w:r w:rsidDel="00000000" w:rsidR="00000000" w:rsidRPr="00000000">
              <w:rPr>
                <w:rtl w:val="0"/>
              </w:rPr>
              <w:t xml:space="preserve">8. If no, does a prompt return asking the admin user to confirm that they want to disable“___.”?</w:t>
            </w:r>
          </w:p>
        </w:tc>
        <w:tc>
          <w:tcPr/>
          <w:p w:rsidR="00000000" w:rsidDel="00000000" w:rsidP="00000000" w:rsidRDefault="00000000" w:rsidRPr="00000000" w14:paraId="000003CB">
            <w:pPr>
              <w:contextualSpacing w:val="0"/>
              <w:rPr/>
            </w:pPr>
            <w:r w:rsidDel="00000000" w:rsidR="00000000" w:rsidRPr="00000000">
              <w:rPr>
                <w:rtl w:val="0"/>
              </w:rPr>
            </w:r>
          </w:p>
        </w:tc>
        <w:tc>
          <w:tcPr/>
          <w:p w:rsidR="00000000" w:rsidDel="00000000" w:rsidP="00000000" w:rsidRDefault="00000000" w:rsidRPr="00000000" w14:paraId="000003CC">
            <w:pPr>
              <w:contextualSpacing w:val="0"/>
              <w:rPr/>
            </w:pPr>
            <w:r w:rsidDel="00000000" w:rsidR="00000000" w:rsidRPr="00000000">
              <w:rPr>
                <w:rtl w:val="0"/>
              </w:rPr>
            </w:r>
          </w:p>
        </w:tc>
        <w:tc>
          <w:tcPr/>
          <w:p w:rsidR="00000000" w:rsidDel="00000000" w:rsidP="00000000" w:rsidRDefault="00000000" w:rsidRPr="00000000" w14:paraId="000003CD">
            <w:pPr>
              <w:contextualSpacing w:val="0"/>
              <w:rPr/>
            </w:pPr>
            <w:r w:rsidDel="00000000" w:rsidR="00000000" w:rsidRPr="00000000">
              <w:rPr>
                <w:rtl w:val="0"/>
              </w:rPr>
            </w:r>
          </w:p>
        </w:tc>
      </w:tr>
      <w:tr>
        <w:trPr>
          <w:trHeight w:val="360" w:hRule="atLeast"/>
        </w:trPr>
        <w:tc>
          <w:tcPr/>
          <w:p w:rsidR="00000000" w:rsidDel="00000000" w:rsidP="00000000" w:rsidRDefault="00000000" w:rsidRPr="00000000" w14:paraId="000003CE">
            <w:pPr>
              <w:contextualSpacing w:val="0"/>
              <w:rPr/>
            </w:pPr>
            <w:r w:rsidDel="00000000" w:rsidR="00000000" w:rsidRPr="00000000">
              <w:rPr>
                <w:rtl w:val="0"/>
              </w:rPr>
              <w:t xml:space="preserve">9. Does system return a message that “____” has been disabled?</w:t>
            </w:r>
          </w:p>
        </w:tc>
        <w:tc>
          <w:tcPr/>
          <w:p w:rsidR="00000000" w:rsidDel="00000000" w:rsidP="00000000" w:rsidRDefault="00000000" w:rsidRPr="00000000" w14:paraId="000003CF">
            <w:pPr>
              <w:contextualSpacing w:val="0"/>
              <w:rPr/>
            </w:pPr>
            <w:r w:rsidDel="00000000" w:rsidR="00000000" w:rsidRPr="00000000">
              <w:rPr>
                <w:rtl w:val="0"/>
              </w:rPr>
            </w:r>
          </w:p>
        </w:tc>
        <w:tc>
          <w:tcPr/>
          <w:p w:rsidR="00000000" w:rsidDel="00000000" w:rsidP="00000000" w:rsidRDefault="00000000" w:rsidRPr="00000000" w14:paraId="000003D0">
            <w:pPr>
              <w:contextualSpacing w:val="0"/>
              <w:rPr/>
            </w:pPr>
            <w:r w:rsidDel="00000000" w:rsidR="00000000" w:rsidRPr="00000000">
              <w:rPr>
                <w:rtl w:val="0"/>
              </w:rPr>
            </w:r>
          </w:p>
        </w:tc>
        <w:tc>
          <w:tcPr/>
          <w:p w:rsidR="00000000" w:rsidDel="00000000" w:rsidP="00000000" w:rsidRDefault="00000000" w:rsidRPr="00000000" w14:paraId="000003D1">
            <w:pPr>
              <w:contextualSpacing w:val="0"/>
              <w:rPr/>
            </w:pPr>
            <w:r w:rsidDel="00000000" w:rsidR="00000000" w:rsidRPr="00000000">
              <w:rPr>
                <w:rtl w:val="0"/>
              </w:rPr>
            </w:r>
          </w:p>
        </w:tc>
      </w:tr>
      <w:tr>
        <w:trPr>
          <w:trHeight w:val="360" w:hRule="atLeast"/>
        </w:trPr>
        <w:tc>
          <w:tcPr/>
          <w:p w:rsidR="00000000" w:rsidDel="00000000" w:rsidP="00000000" w:rsidRDefault="00000000" w:rsidRPr="00000000" w14:paraId="000003D2">
            <w:pPr>
              <w:contextualSpacing w:val="0"/>
              <w:rPr/>
            </w:pPr>
            <w:r w:rsidDel="00000000" w:rsidR="00000000" w:rsidRPr="00000000">
              <w:rPr>
                <w:rtl w:val="0"/>
              </w:rPr>
              <w:t xml:space="preserve">10. Is there an OK button after message?</w:t>
            </w:r>
          </w:p>
        </w:tc>
        <w:tc>
          <w:tcPr/>
          <w:p w:rsidR="00000000" w:rsidDel="00000000" w:rsidP="00000000" w:rsidRDefault="00000000" w:rsidRPr="00000000" w14:paraId="000003D3">
            <w:pPr>
              <w:contextualSpacing w:val="0"/>
              <w:rPr/>
            </w:pPr>
            <w:r w:rsidDel="00000000" w:rsidR="00000000" w:rsidRPr="00000000">
              <w:rPr>
                <w:rtl w:val="0"/>
              </w:rPr>
            </w:r>
          </w:p>
        </w:tc>
        <w:tc>
          <w:tcPr/>
          <w:p w:rsidR="00000000" w:rsidDel="00000000" w:rsidP="00000000" w:rsidRDefault="00000000" w:rsidRPr="00000000" w14:paraId="000003D4">
            <w:pPr>
              <w:contextualSpacing w:val="0"/>
              <w:rPr/>
            </w:pPr>
            <w:r w:rsidDel="00000000" w:rsidR="00000000" w:rsidRPr="00000000">
              <w:rPr>
                <w:rtl w:val="0"/>
              </w:rPr>
            </w:r>
          </w:p>
        </w:tc>
        <w:tc>
          <w:tcPr/>
          <w:p w:rsidR="00000000" w:rsidDel="00000000" w:rsidP="00000000" w:rsidRDefault="00000000" w:rsidRPr="00000000" w14:paraId="000003D5">
            <w:pPr>
              <w:contextualSpacing w:val="0"/>
              <w:rPr/>
            </w:pPr>
            <w:r w:rsidDel="00000000" w:rsidR="00000000" w:rsidRPr="00000000">
              <w:rPr>
                <w:rtl w:val="0"/>
              </w:rPr>
            </w:r>
          </w:p>
        </w:tc>
      </w:tr>
      <w:tr>
        <w:trPr>
          <w:trHeight w:val="360" w:hRule="atLeast"/>
        </w:trPr>
        <w:tc>
          <w:tcPr/>
          <w:p w:rsidR="00000000" w:rsidDel="00000000" w:rsidP="00000000" w:rsidRDefault="00000000" w:rsidRPr="00000000" w14:paraId="000003D6">
            <w:pPr>
              <w:contextualSpacing w:val="0"/>
              <w:rPr/>
            </w:pPr>
            <w:r w:rsidDel="00000000" w:rsidR="00000000" w:rsidRPr="00000000">
              <w:rPr>
                <w:rtl w:val="0"/>
              </w:rPr>
              <w:t xml:space="preserve">11. Does the system return to start page after acknowledgement is completed? </w:t>
            </w:r>
          </w:p>
        </w:tc>
        <w:tc>
          <w:tcPr/>
          <w:p w:rsidR="00000000" w:rsidDel="00000000" w:rsidP="00000000" w:rsidRDefault="00000000" w:rsidRPr="00000000" w14:paraId="000003D7">
            <w:pPr>
              <w:contextualSpacing w:val="0"/>
              <w:rPr/>
            </w:pPr>
            <w:r w:rsidDel="00000000" w:rsidR="00000000" w:rsidRPr="00000000">
              <w:rPr>
                <w:rtl w:val="0"/>
              </w:rPr>
            </w:r>
          </w:p>
        </w:tc>
        <w:tc>
          <w:tcPr/>
          <w:p w:rsidR="00000000" w:rsidDel="00000000" w:rsidP="00000000" w:rsidRDefault="00000000" w:rsidRPr="00000000" w14:paraId="000003D8">
            <w:pPr>
              <w:contextualSpacing w:val="0"/>
              <w:rPr/>
            </w:pPr>
            <w:r w:rsidDel="00000000" w:rsidR="00000000" w:rsidRPr="00000000">
              <w:rPr>
                <w:rtl w:val="0"/>
              </w:rPr>
            </w:r>
          </w:p>
        </w:tc>
        <w:tc>
          <w:tcPr/>
          <w:p w:rsidR="00000000" w:rsidDel="00000000" w:rsidP="00000000" w:rsidRDefault="00000000" w:rsidRPr="00000000" w14:paraId="000003D9">
            <w:pPr>
              <w:contextualSpacing w:val="0"/>
              <w:rPr/>
            </w:pPr>
            <w:r w:rsidDel="00000000" w:rsidR="00000000" w:rsidRPr="00000000">
              <w:rPr>
                <w:rtl w:val="0"/>
              </w:rPr>
            </w:r>
          </w:p>
        </w:tc>
      </w:tr>
      <w:tr>
        <w:trPr>
          <w:trHeight w:val="360" w:hRule="atLeast"/>
        </w:trPr>
        <w:tc>
          <w:tcPr/>
          <w:p w:rsidR="00000000" w:rsidDel="00000000" w:rsidP="00000000" w:rsidRDefault="00000000" w:rsidRPr="00000000" w14:paraId="000003DA">
            <w:pPr>
              <w:contextualSpacing w:val="0"/>
              <w:rPr/>
            </w:pPr>
            <w:r w:rsidDel="00000000" w:rsidR="00000000" w:rsidRPr="00000000">
              <w:rPr>
                <w:rtl w:val="0"/>
              </w:rPr>
            </w:r>
          </w:p>
        </w:tc>
        <w:tc>
          <w:tcPr/>
          <w:p w:rsidR="00000000" w:rsidDel="00000000" w:rsidP="00000000" w:rsidRDefault="00000000" w:rsidRPr="00000000" w14:paraId="000003DB">
            <w:pPr>
              <w:contextualSpacing w:val="0"/>
              <w:rPr/>
            </w:pPr>
            <w:r w:rsidDel="00000000" w:rsidR="00000000" w:rsidRPr="00000000">
              <w:rPr>
                <w:rtl w:val="0"/>
              </w:rPr>
            </w:r>
          </w:p>
        </w:tc>
        <w:tc>
          <w:tcPr/>
          <w:p w:rsidR="00000000" w:rsidDel="00000000" w:rsidP="00000000" w:rsidRDefault="00000000" w:rsidRPr="00000000" w14:paraId="000003DC">
            <w:pPr>
              <w:contextualSpacing w:val="0"/>
              <w:rPr/>
            </w:pPr>
            <w:r w:rsidDel="00000000" w:rsidR="00000000" w:rsidRPr="00000000">
              <w:rPr>
                <w:rtl w:val="0"/>
              </w:rPr>
            </w:r>
          </w:p>
        </w:tc>
        <w:tc>
          <w:tcPr/>
          <w:p w:rsidR="00000000" w:rsidDel="00000000" w:rsidP="00000000" w:rsidRDefault="00000000" w:rsidRPr="00000000" w14:paraId="000003DD">
            <w:pPr>
              <w:contextualSpacing w:val="0"/>
              <w:rPr/>
            </w:pPr>
            <w:r w:rsidDel="00000000" w:rsidR="00000000" w:rsidRPr="00000000">
              <w:rPr>
                <w:rtl w:val="0"/>
              </w:rPr>
            </w:r>
          </w:p>
        </w:tc>
      </w:tr>
      <w:tr>
        <w:trPr>
          <w:trHeight w:val="360" w:hRule="atLeast"/>
        </w:trPr>
        <w:tc>
          <w:tcPr/>
          <w:p w:rsidR="00000000" w:rsidDel="00000000" w:rsidP="00000000" w:rsidRDefault="00000000" w:rsidRPr="00000000" w14:paraId="000003DE">
            <w:pPr>
              <w:contextualSpacing w:val="0"/>
              <w:rPr/>
            </w:pPr>
            <w:r w:rsidDel="00000000" w:rsidR="00000000" w:rsidRPr="00000000">
              <w:rPr>
                <w:rtl w:val="0"/>
              </w:rPr>
            </w:r>
          </w:p>
        </w:tc>
        <w:tc>
          <w:tcPr/>
          <w:p w:rsidR="00000000" w:rsidDel="00000000" w:rsidP="00000000" w:rsidRDefault="00000000" w:rsidRPr="00000000" w14:paraId="000003DF">
            <w:pPr>
              <w:contextualSpacing w:val="0"/>
              <w:rPr/>
            </w:pPr>
            <w:r w:rsidDel="00000000" w:rsidR="00000000" w:rsidRPr="00000000">
              <w:rPr>
                <w:rtl w:val="0"/>
              </w:rPr>
            </w:r>
          </w:p>
        </w:tc>
        <w:tc>
          <w:tcPr/>
          <w:p w:rsidR="00000000" w:rsidDel="00000000" w:rsidP="00000000" w:rsidRDefault="00000000" w:rsidRPr="00000000" w14:paraId="000003E0">
            <w:pPr>
              <w:contextualSpacing w:val="0"/>
              <w:rPr/>
            </w:pPr>
            <w:r w:rsidDel="00000000" w:rsidR="00000000" w:rsidRPr="00000000">
              <w:rPr>
                <w:rtl w:val="0"/>
              </w:rPr>
            </w:r>
          </w:p>
        </w:tc>
        <w:tc>
          <w:tcPr/>
          <w:p w:rsidR="00000000" w:rsidDel="00000000" w:rsidP="00000000" w:rsidRDefault="00000000" w:rsidRPr="00000000" w14:paraId="000003E1">
            <w:pPr>
              <w:contextualSpacing w:val="0"/>
              <w:rPr/>
            </w:pPr>
            <w:r w:rsidDel="00000000" w:rsidR="00000000" w:rsidRPr="00000000">
              <w:rPr>
                <w:rtl w:val="0"/>
              </w:rPr>
            </w:r>
          </w:p>
        </w:tc>
      </w:tr>
    </w:tbl>
    <w:p w:rsidR="00000000" w:rsidDel="00000000" w:rsidP="00000000" w:rsidRDefault="00000000" w:rsidRPr="00000000" w14:paraId="000003E2">
      <w:pPr>
        <w:contextualSpacing w:val="0"/>
        <w:rPr/>
      </w:pPr>
      <w:r w:rsidDel="00000000" w:rsidR="00000000" w:rsidRPr="00000000">
        <w:rPr>
          <w:rtl w:val="0"/>
        </w:rPr>
      </w:r>
    </w:p>
    <w:p w:rsidR="00000000" w:rsidDel="00000000" w:rsidP="00000000" w:rsidRDefault="00000000" w:rsidRPr="00000000" w14:paraId="000003E3">
      <w:pPr>
        <w:contextualSpacing w:val="0"/>
        <w:rPr/>
      </w:pPr>
      <w:r w:rsidDel="00000000" w:rsidR="00000000" w:rsidRPr="00000000">
        <w:rPr>
          <w:rtl w:val="0"/>
        </w:rPr>
      </w:r>
    </w:p>
    <w:p w:rsidR="00000000" w:rsidDel="00000000" w:rsidP="00000000" w:rsidRDefault="00000000" w:rsidRPr="00000000" w14:paraId="000003E4">
      <w:pPr>
        <w:contextualSpacing w:val="0"/>
        <w:rPr/>
      </w:pPr>
      <w:r w:rsidDel="00000000" w:rsidR="00000000" w:rsidRPr="00000000">
        <w:rPr>
          <w:rtl w:val="0"/>
        </w:rPr>
        <w:t xml:space="preserve">Comments: ___________________________________________________________________________</w:t>
      </w:r>
    </w:p>
    <w:p w:rsidR="00000000" w:rsidDel="00000000" w:rsidP="00000000" w:rsidRDefault="00000000" w:rsidRPr="00000000" w14:paraId="000003E5">
      <w:pPr>
        <w:contextualSpacing w:val="0"/>
        <w:rPr/>
      </w:pPr>
      <w:r w:rsidDel="00000000" w:rsidR="00000000" w:rsidRPr="00000000">
        <w:rPr>
          <w:rtl w:val="0"/>
        </w:rPr>
      </w:r>
    </w:p>
    <w:p w:rsidR="00000000" w:rsidDel="00000000" w:rsidP="00000000" w:rsidRDefault="00000000" w:rsidRPr="00000000" w14:paraId="000003E6">
      <w:pPr>
        <w:contextualSpacing w:val="0"/>
        <w:rPr/>
      </w:pPr>
      <w:r w:rsidDel="00000000" w:rsidR="00000000" w:rsidRPr="00000000">
        <w:rPr>
          <w:rtl w:val="0"/>
        </w:rPr>
        <w:t xml:space="preserve">_____________________________________________________________________________________</w:t>
      </w:r>
    </w:p>
    <w:p w:rsidR="00000000" w:rsidDel="00000000" w:rsidP="00000000" w:rsidRDefault="00000000" w:rsidRPr="00000000" w14:paraId="000003E7">
      <w:pPr>
        <w:contextualSpacing w:val="0"/>
        <w:rPr/>
      </w:pPr>
      <w:r w:rsidDel="00000000" w:rsidR="00000000" w:rsidRPr="00000000">
        <w:rPr>
          <w:rtl w:val="0"/>
        </w:rPr>
      </w:r>
    </w:p>
    <w:p w:rsidR="00000000" w:rsidDel="00000000" w:rsidP="00000000" w:rsidRDefault="00000000" w:rsidRPr="00000000" w14:paraId="000003E8">
      <w:pPr>
        <w:contextualSpacing w:val="0"/>
        <w:rPr/>
      </w:pPr>
      <w:r w:rsidDel="00000000" w:rsidR="00000000" w:rsidRPr="00000000">
        <w:rPr>
          <w:rtl w:val="0"/>
        </w:rPr>
        <w:t xml:space="preserve">_____________________________________________________________________________________</w:t>
      </w:r>
    </w:p>
    <w:p w:rsidR="00000000" w:rsidDel="00000000" w:rsidP="00000000" w:rsidRDefault="00000000" w:rsidRPr="00000000" w14:paraId="000003E9">
      <w:pPr>
        <w:contextualSpacing w:val="0"/>
        <w:rPr/>
      </w:pPr>
      <w:r w:rsidDel="00000000" w:rsidR="00000000" w:rsidRPr="00000000">
        <w:rPr>
          <w:rtl w:val="0"/>
        </w:rPr>
      </w:r>
    </w:p>
    <w:p w:rsidR="00000000" w:rsidDel="00000000" w:rsidP="00000000" w:rsidRDefault="00000000" w:rsidRPr="00000000" w14:paraId="000003EA">
      <w:pPr>
        <w:contextualSpacing w:val="0"/>
        <w:rPr/>
      </w:pPr>
      <w:r w:rsidDel="00000000" w:rsidR="00000000" w:rsidRPr="00000000">
        <w:rPr>
          <w:rtl w:val="0"/>
        </w:rPr>
        <w:t xml:space="preserve">_____________________________________________________________________________________</w:t>
      </w:r>
    </w:p>
    <w:p w:rsidR="00000000" w:rsidDel="00000000" w:rsidP="00000000" w:rsidRDefault="00000000" w:rsidRPr="00000000" w14:paraId="000003EB">
      <w:pPr>
        <w:contextualSpacing w:val="0"/>
        <w:rPr>
          <w:color w:val="538135"/>
        </w:rPr>
      </w:pPr>
      <w:r w:rsidDel="00000000" w:rsidR="00000000" w:rsidRPr="00000000">
        <w:br w:type="page"/>
      </w:r>
      <w:r w:rsidDel="00000000" w:rsidR="00000000" w:rsidRPr="00000000">
        <w:rPr>
          <w:rtl w:val="0"/>
        </w:rPr>
      </w:r>
    </w:p>
    <w:p w:rsidR="00000000" w:rsidDel="00000000" w:rsidP="00000000" w:rsidRDefault="00000000" w:rsidRPr="00000000" w14:paraId="000003EC">
      <w:pPr>
        <w:pStyle w:val="Heading2"/>
        <w:contextualSpacing w:val="0"/>
        <w:rPr>
          <w:b w:val="0"/>
          <w:color w:val="538135"/>
        </w:rPr>
      </w:pPr>
      <w:bookmarkStart w:colFirst="0" w:colLast="0" w:name="_3j2qqm3" w:id="19"/>
      <w:bookmarkEnd w:id="19"/>
      <w:r w:rsidDel="00000000" w:rsidR="00000000" w:rsidRPr="00000000">
        <w:rPr>
          <w:b w:val="0"/>
          <w:color w:val="538135"/>
          <w:rtl w:val="0"/>
        </w:rPr>
        <w:t xml:space="preserve">USER LOGOUT</w:t>
      </w:r>
    </w:p>
    <w:p w:rsidR="00000000" w:rsidDel="00000000" w:rsidP="00000000" w:rsidRDefault="00000000" w:rsidRPr="00000000" w14:paraId="000003ED">
      <w:pPr>
        <w:tabs>
          <w:tab w:val="left" w:pos="1260"/>
        </w:tabs>
        <w:contextualSpacing w:val="0"/>
        <w:rPr>
          <w:b w:val="1"/>
        </w:rPr>
      </w:pPr>
      <w:r w:rsidDel="00000000" w:rsidR="00000000" w:rsidRPr="00000000">
        <w:rPr>
          <w:rtl w:val="0"/>
        </w:rPr>
      </w:r>
    </w:p>
    <w:p w:rsidR="00000000" w:rsidDel="00000000" w:rsidP="00000000" w:rsidRDefault="00000000" w:rsidRPr="00000000" w14:paraId="000003EE">
      <w:pPr>
        <w:tabs>
          <w:tab w:val="left" w:pos="1260"/>
        </w:tabs>
        <w:contextualSpacing w:val="0"/>
        <w:rPr>
          <w:b w:val="1"/>
        </w:rPr>
      </w:pPr>
      <w:r w:rsidDel="00000000" w:rsidR="00000000" w:rsidRPr="00000000">
        <w:rPr>
          <w:b w:val="1"/>
          <w:rtl w:val="0"/>
        </w:rPr>
        <w:t xml:space="preserve">Action: </w:t>
        <w:tab/>
        <w:t xml:space="preserve">Login as admin</w:t>
      </w:r>
    </w:p>
    <w:p w:rsidR="00000000" w:rsidDel="00000000" w:rsidP="00000000" w:rsidRDefault="00000000" w:rsidRPr="00000000" w14:paraId="000003EF">
      <w:pPr>
        <w:tabs>
          <w:tab w:val="left" w:pos="1260"/>
        </w:tabs>
        <w:contextualSpacing w:val="0"/>
        <w:rPr>
          <w:b w:val="1"/>
        </w:rPr>
      </w:pPr>
      <w:r w:rsidDel="00000000" w:rsidR="00000000" w:rsidRPr="00000000">
        <w:rPr>
          <w:b w:val="1"/>
          <w:rtl w:val="0"/>
        </w:rPr>
        <w:tab/>
        <w:t xml:space="preserve">Click logout</w:t>
      </w:r>
    </w:p>
    <w:p w:rsidR="00000000" w:rsidDel="00000000" w:rsidP="00000000" w:rsidRDefault="00000000" w:rsidRPr="00000000" w14:paraId="000003F0">
      <w:pPr>
        <w:tabs>
          <w:tab w:val="left" w:pos="1260"/>
        </w:tabs>
        <w:contextualSpacing w:val="0"/>
        <w:rPr>
          <w:b w:val="1"/>
        </w:rPr>
      </w:pPr>
      <w:r w:rsidDel="00000000" w:rsidR="00000000" w:rsidRPr="00000000">
        <w:rPr>
          <w:b w:val="1"/>
          <w:rtl w:val="0"/>
        </w:rPr>
        <w:tab/>
        <w:t xml:space="preserve">Search for member Ann Bush</w:t>
      </w:r>
    </w:p>
    <w:p w:rsidR="00000000" w:rsidDel="00000000" w:rsidP="00000000" w:rsidRDefault="00000000" w:rsidRPr="00000000" w14:paraId="000003F1">
      <w:pPr>
        <w:tabs>
          <w:tab w:val="left" w:pos="1260"/>
        </w:tabs>
        <w:contextualSpacing w:val="0"/>
        <w:rPr>
          <w:b w:val="1"/>
        </w:rPr>
      </w:pPr>
      <w:r w:rsidDel="00000000" w:rsidR="00000000" w:rsidRPr="00000000">
        <w:rPr>
          <w:rtl w:val="0"/>
        </w:rPr>
      </w:r>
    </w:p>
    <w:p w:rsidR="00000000" w:rsidDel="00000000" w:rsidP="00000000" w:rsidRDefault="00000000" w:rsidRPr="00000000" w14:paraId="000003F2">
      <w:pPr>
        <w:tabs>
          <w:tab w:val="left" w:pos="1260"/>
        </w:tabs>
        <w:contextualSpacing w:val="0"/>
        <w:rPr>
          <w:b w:val="1"/>
        </w:rPr>
      </w:pPr>
      <w:r w:rsidDel="00000000" w:rsidR="00000000" w:rsidRPr="00000000">
        <w:rPr>
          <w:b w:val="1"/>
          <w:rtl w:val="0"/>
        </w:rPr>
        <w:tab/>
        <w:t xml:space="preserve">Login as Regular user</w:t>
      </w:r>
    </w:p>
    <w:p w:rsidR="00000000" w:rsidDel="00000000" w:rsidP="00000000" w:rsidRDefault="00000000" w:rsidRPr="00000000" w14:paraId="000003F3">
      <w:pPr>
        <w:tabs>
          <w:tab w:val="left" w:pos="1260"/>
        </w:tabs>
        <w:contextualSpacing w:val="0"/>
        <w:rPr>
          <w:b w:val="1"/>
        </w:rPr>
      </w:pPr>
      <w:r w:rsidDel="00000000" w:rsidR="00000000" w:rsidRPr="00000000">
        <w:rPr>
          <w:b w:val="1"/>
          <w:rtl w:val="0"/>
        </w:rPr>
        <w:tab/>
        <w:t xml:space="preserve">Click logout</w:t>
      </w:r>
    </w:p>
    <w:p w:rsidR="00000000" w:rsidDel="00000000" w:rsidP="00000000" w:rsidRDefault="00000000" w:rsidRPr="00000000" w14:paraId="000003F4">
      <w:pPr>
        <w:tabs>
          <w:tab w:val="left" w:pos="1260"/>
        </w:tabs>
        <w:contextualSpacing w:val="0"/>
        <w:rPr>
          <w:b w:val="1"/>
        </w:rPr>
      </w:pPr>
      <w:r w:rsidDel="00000000" w:rsidR="00000000" w:rsidRPr="00000000">
        <w:rPr>
          <w:b w:val="1"/>
          <w:rtl w:val="0"/>
        </w:rPr>
        <w:tab/>
        <w:t xml:space="preserve">Search for member Ann Bush</w:t>
      </w:r>
    </w:p>
    <w:p w:rsidR="00000000" w:rsidDel="00000000" w:rsidP="00000000" w:rsidRDefault="00000000" w:rsidRPr="00000000" w14:paraId="000003F5">
      <w:pPr>
        <w:tabs>
          <w:tab w:val="left" w:pos="1260"/>
        </w:tabs>
        <w:contextualSpacing w:val="0"/>
        <w:rPr>
          <w:b w:val="1"/>
        </w:rPr>
      </w:pPr>
      <w:r w:rsidDel="00000000" w:rsidR="00000000" w:rsidRPr="00000000">
        <w:rPr>
          <w:rtl w:val="0"/>
        </w:rPr>
      </w:r>
    </w:p>
    <w:p w:rsidR="00000000" w:rsidDel="00000000" w:rsidP="00000000" w:rsidRDefault="00000000" w:rsidRPr="00000000" w14:paraId="000003F6">
      <w:pPr>
        <w:contextualSpacing w:val="0"/>
        <w:rPr/>
      </w:pPr>
      <w:r w:rsidDel="00000000" w:rsidR="00000000" w:rsidRPr="00000000">
        <w:rPr>
          <w:rtl w:val="0"/>
        </w:rPr>
      </w:r>
    </w:p>
    <w:tbl>
      <w:tblPr>
        <w:tblStyle w:val="Table23"/>
        <w:tblW w:w="9835.0" w:type="dxa"/>
        <w:jc w:val="left"/>
        <w:tblInd w:w="-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75"/>
        <w:gridCol w:w="8460"/>
        <w:tblGridChange w:id="0">
          <w:tblGrid>
            <w:gridCol w:w="1375"/>
            <w:gridCol w:w="8460"/>
          </w:tblGrid>
        </w:tblGridChange>
      </w:tblGrid>
      <w:tr>
        <w:trPr>
          <w:trHeight w:val="360" w:hRule="atLeast"/>
        </w:trPr>
        <w:tc>
          <w:tcPr/>
          <w:p w:rsidR="00000000" w:rsidDel="00000000" w:rsidP="00000000" w:rsidRDefault="00000000" w:rsidRPr="00000000" w14:paraId="000003F7">
            <w:pPr>
              <w:contextualSpacing w:val="0"/>
              <w:rPr>
                <w:b w:val="1"/>
              </w:rPr>
            </w:pPr>
            <w:r w:rsidDel="00000000" w:rsidR="00000000" w:rsidRPr="00000000">
              <w:rPr>
                <w:b w:val="1"/>
                <w:rtl w:val="0"/>
              </w:rPr>
              <w:t xml:space="preserve">Browser:</w:t>
            </w:r>
          </w:p>
        </w:tc>
        <w:tc>
          <w:tcPr/>
          <w:p w:rsidR="00000000" w:rsidDel="00000000" w:rsidP="00000000" w:rsidRDefault="00000000" w:rsidRPr="00000000" w14:paraId="000003F8">
            <w:pPr>
              <w:contextualSpacing w:val="0"/>
              <w:rPr>
                <w:b w:val="1"/>
              </w:rPr>
            </w:pPr>
            <w:r w:rsidDel="00000000" w:rsidR="00000000" w:rsidRPr="00000000">
              <w:rPr>
                <w:rtl w:val="0"/>
              </w:rPr>
            </w:r>
          </w:p>
        </w:tc>
      </w:tr>
      <w:tr>
        <w:trPr>
          <w:trHeight w:val="360" w:hRule="atLeast"/>
        </w:trPr>
        <w:tc>
          <w:tcPr/>
          <w:p w:rsidR="00000000" w:rsidDel="00000000" w:rsidP="00000000" w:rsidRDefault="00000000" w:rsidRPr="00000000" w14:paraId="000003F9">
            <w:pPr>
              <w:contextualSpacing w:val="0"/>
              <w:rPr>
                <w:b w:val="1"/>
              </w:rPr>
            </w:pPr>
            <w:r w:rsidDel="00000000" w:rsidR="00000000" w:rsidRPr="00000000">
              <w:rPr>
                <w:b w:val="1"/>
                <w:rtl w:val="0"/>
              </w:rPr>
              <w:t xml:space="preserve">Username:</w:t>
            </w:r>
          </w:p>
        </w:tc>
        <w:tc>
          <w:tcPr/>
          <w:p w:rsidR="00000000" w:rsidDel="00000000" w:rsidP="00000000" w:rsidRDefault="00000000" w:rsidRPr="00000000" w14:paraId="000003FA">
            <w:pPr>
              <w:contextualSpacing w:val="0"/>
              <w:rPr>
                <w:b w:val="1"/>
              </w:rPr>
            </w:pPr>
            <w:r w:rsidDel="00000000" w:rsidR="00000000" w:rsidRPr="00000000">
              <w:rPr>
                <w:rtl w:val="0"/>
              </w:rPr>
            </w:r>
          </w:p>
        </w:tc>
      </w:tr>
      <w:tr>
        <w:trPr>
          <w:trHeight w:val="360" w:hRule="atLeast"/>
        </w:trPr>
        <w:tc>
          <w:tcPr/>
          <w:p w:rsidR="00000000" w:rsidDel="00000000" w:rsidP="00000000" w:rsidRDefault="00000000" w:rsidRPr="00000000" w14:paraId="000003FB">
            <w:pPr>
              <w:contextualSpacing w:val="0"/>
              <w:rPr>
                <w:b w:val="1"/>
              </w:rPr>
            </w:pPr>
            <w:r w:rsidDel="00000000" w:rsidR="00000000" w:rsidRPr="00000000">
              <w:rPr>
                <w:b w:val="1"/>
                <w:rtl w:val="0"/>
              </w:rPr>
              <w:t xml:space="preserve">Password:</w:t>
            </w:r>
          </w:p>
        </w:tc>
        <w:tc>
          <w:tcPr/>
          <w:p w:rsidR="00000000" w:rsidDel="00000000" w:rsidP="00000000" w:rsidRDefault="00000000" w:rsidRPr="00000000" w14:paraId="000003FC">
            <w:pPr>
              <w:contextualSpacing w:val="0"/>
              <w:rPr>
                <w:b w:val="1"/>
              </w:rPr>
            </w:pPr>
            <w:r w:rsidDel="00000000" w:rsidR="00000000" w:rsidRPr="00000000">
              <w:rPr>
                <w:rtl w:val="0"/>
              </w:rPr>
            </w:r>
          </w:p>
        </w:tc>
      </w:tr>
      <w:tr>
        <w:trPr>
          <w:trHeight w:val="360" w:hRule="atLeast"/>
        </w:trPr>
        <w:tc>
          <w:tcPr/>
          <w:p w:rsidR="00000000" w:rsidDel="00000000" w:rsidP="00000000" w:rsidRDefault="00000000" w:rsidRPr="00000000" w14:paraId="000003FD">
            <w:pPr>
              <w:contextualSpacing w:val="0"/>
              <w:rPr>
                <w:b w:val="1"/>
              </w:rPr>
            </w:pPr>
            <w:r w:rsidDel="00000000" w:rsidR="00000000" w:rsidRPr="00000000">
              <w:rPr>
                <w:b w:val="1"/>
                <w:rtl w:val="0"/>
              </w:rPr>
              <w:t xml:space="preserve">URL:</w:t>
            </w:r>
          </w:p>
        </w:tc>
        <w:tc>
          <w:tcPr/>
          <w:p w:rsidR="00000000" w:rsidDel="00000000" w:rsidP="00000000" w:rsidRDefault="00000000" w:rsidRPr="00000000" w14:paraId="000003FE">
            <w:pPr>
              <w:contextualSpacing w:val="0"/>
              <w:rPr>
                <w:b w:val="1"/>
              </w:rPr>
            </w:pPr>
            <w:r w:rsidDel="00000000" w:rsidR="00000000" w:rsidRPr="00000000">
              <w:rPr>
                <w:rtl w:val="0"/>
              </w:rPr>
            </w:r>
          </w:p>
        </w:tc>
      </w:tr>
    </w:tbl>
    <w:p w:rsidR="00000000" w:rsidDel="00000000" w:rsidP="00000000" w:rsidRDefault="00000000" w:rsidRPr="00000000" w14:paraId="000003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tbl>
      <w:tblPr>
        <w:tblStyle w:val="Table24"/>
        <w:tblW w:w="983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661"/>
        <w:gridCol w:w="1194"/>
        <w:gridCol w:w="810"/>
        <w:gridCol w:w="1170"/>
        <w:tblGridChange w:id="0">
          <w:tblGrid>
            <w:gridCol w:w="6661"/>
            <w:gridCol w:w="1194"/>
            <w:gridCol w:w="810"/>
            <w:gridCol w:w="1170"/>
          </w:tblGrid>
        </w:tblGridChange>
      </w:tblGrid>
      <w:tr>
        <w:trPr>
          <w:trHeight w:val="360" w:hRule="atLeast"/>
        </w:trPr>
        <w:tc>
          <w:tcPr/>
          <w:p w:rsidR="00000000" w:rsidDel="00000000" w:rsidP="00000000" w:rsidRDefault="00000000" w:rsidRPr="00000000" w14:paraId="00000400">
            <w:pPr>
              <w:contextualSpacing w:val="0"/>
              <w:rPr/>
            </w:pPr>
            <w:r w:rsidDel="00000000" w:rsidR="00000000" w:rsidRPr="00000000">
              <w:rPr>
                <w:rtl w:val="0"/>
              </w:rPr>
            </w:r>
          </w:p>
        </w:tc>
        <w:tc>
          <w:tcPr/>
          <w:p w:rsidR="00000000" w:rsidDel="00000000" w:rsidP="00000000" w:rsidRDefault="00000000" w:rsidRPr="00000000" w14:paraId="00000401">
            <w:pPr>
              <w:contextualSpacing w:val="0"/>
              <w:rPr/>
            </w:pPr>
            <w:r w:rsidDel="00000000" w:rsidR="00000000" w:rsidRPr="00000000">
              <w:rPr>
                <w:rtl w:val="0"/>
              </w:rPr>
              <w:t xml:space="preserve">Pass/Fail</w:t>
            </w:r>
          </w:p>
        </w:tc>
        <w:tc>
          <w:tcPr/>
          <w:p w:rsidR="00000000" w:rsidDel="00000000" w:rsidP="00000000" w:rsidRDefault="00000000" w:rsidRPr="00000000" w14:paraId="00000402">
            <w:pPr>
              <w:contextualSpacing w:val="0"/>
              <w:rPr/>
            </w:pPr>
            <w:r w:rsidDel="00000000" w:rsidR="00000000" w:rsidRPr="00000000">
              <w:rPr>
                <w:rtl w:val="0"/>
              </w:rPr>
              <w:t xml:space="preserve">Date</w:t>
            </w:r>
          </w:p>
        </w:tc>
        <w:tc>
          <w:tcPr/>
          <w:p w:rsidR="00000000" w:rsidDel="00000000" w:rsidP="00000000" w:rsidRDefault="00000000" w:rsidRPr="00000000" w14:paraId="00000403">
            <w:pPr>
              <w:contextualSpacing w:val="0"/>
              <w:rPr/>
            </w:pPr>
            <w:r w:rsidDel="00000000" w:rsidR="00000000" w:rsidRPr="00000000">
              <w:rPr>
                <w:rtl w:val="0"/>
              </w:rPr>
              <w:t xml:space="preserve">Initials</w:t>
            </w:r>
          </w:p>
        </w:tc>
      </w:tr>
      <w:tr>
        <w:trPr>
          <w:trHeight w:val="360" w:hRule="atLeast"/>
        </w:trPr>
        <w:tc>
          <w:tcPr/>
          <w:p w:rsidR="00000000" w:rsidDel="00000000" w:rsidP="00000000" w:rsidRDefault="00000000" w:rsidRPr="00000000" w14:paraId="00000404">
            <w:pPr>
              <w:contextualSpacing w:val="0"/>
              <w:rPr/>
            </w:pPr>
            <w:r w:rsidDel="00000000" w:rsidR="00000000" w:rsidRPr="00000000">
              <w:rPr>
                <w:rtl w:val="0"/>
              </w:rPr>
              <w:t xml:space="preserve">1. Are all buttons and graphics lined up with the </w:t>
            </w:r>
            <w:ins w:author="Ingrid Henricksen" w:id="14" w:date="2018-04-03T14:22:00Z">
              <w:r w:rsidDel="00000000" w:rsidR="00000000" w:rsidRPr="00000000">
                <w:rPr>
                  <w:rtl w:val="0"/>
                </w:rPr>
                <w:t xml:space="preserve">wireframe</w:t>
              </w:r>
            </w:ins>
            <w:del w:author="Ingrid Henricksen" w:id="14" w:date="2018-04-03T14:22:00Z">
              <w:r w:rsidDel="00000000" w:rsidR="00000000" w:rsidRPr="00000000">
                <w:rPr>
                  <w:rtl w:val="0"/>
                </w:rPr>
                <w:delText xml:space="preserve">plan</w:delText>
              </w:r>
            </w:del>
            <w:r w:rsidDel="00000000" w:rsidR="00000000" w:rsidRPr="00000000">
              <w:rPr>
                <w:rtl w:val="0"/>
              </w:rPr>
              <w:t xml:space="preserve">?</w:t>
            </w:r>
          </w:p>
        </w:tc>
        <w:tc>
          <w:tcPr/>
          <w:p w:rsidR="00000000" w:rsidDel="00000000" w:rsidP="00000000" w:rsidRDefault="00000000" w:rsidRPr="00000000" w14:paraId="00000405">
            <w:pPr>
              <w:contextualSpacing w:val="0"/>
              <w:rPr/>
            </w:pPr>
            <w:r w:rsidDel="00000000" w:rsidR="00000000" w:rsidRPr="00000000">
              <w:rPr>
                <w:rtl w:val="0"/>
              </w:rPr>
            </w:r>
          </w:p>
        </w:tc>
        <w:tc>
          <w:tcPr/>
          <w:p w:rsidR="00000000" w:rsidDel="00000000" w:rsidP="00000000" w:rsidRDefault="00000000" w:rsidRPr="00000000" w14:paraId="00000406">
            <w:pPr>
              <w:contextualSpacing w:val="0"/>
              <w:rPr/>
            </w:pPr>
            <w:r w:rsidDel="00000000" w:rsidR="00000000" w:rsidRPr="00000000">
              <w:rPr>
                <w:rtl w:val="0"/>
              </w:rPr>
            </w:r>
          </w:p>
        </w:tc>
        <w:tc>
          <w:tcPr/>
          <w:p w:rsidR="00000000" w:rsidDel="00000000" w:rsidP="00000000" w:rsidRDefault="00000000" w:rsidRPr="00000000" w14:paraId="00000407">
            <w:pPr>
              <w:contextualSpacing w:val="0"/>
              <w:rPr/>
            </w:pPr>
            <w:r w:rsidDel="00000000" w:rsidR="00000000" w:rsidRPr="00000000">
              <w:rPr>
                <w:rtl w:val="0"/>
              </w:rPr>
            </w:r>
          </w:p>
        </w:tc>
      </w:tr>
      <w:tr>
        <w:trPr>
          <w:trHeight w:val="360" w:hRule="atLeast"/>
        </w:trPr>
        <w:tc>
          <w:tcPr/>
          <w:p w:rsidR="00000000" w:rsidDel="00000000" w:rsidP="00000000" w:rsidRDefault="00000000" w:rsidRPr="00000000" w14:paraId="00000408">
            <w:pPr>
              <w:contextualSpacing w:val="0"/>
              <w:rPr/>
            </w:pPr>
            <w:r w:rsidDel="00000000" w:rsidR="00000000" w:rsidRPr="00000000">
              <w:rPr>
                <w:rtl w:val="0"/>
              </w:rPr>
              <w:t xml:space="preserve">2. Is the background color correct and consistent?</w:t>
            </w:r>
          </w:p>
        </w:tc>
        <w:tc>
          <w:tcPr/>
          <w:p w:rsidR="00000000" w:rsidDel="00000000" w:rsidP="00000000" w:rsidRDefault="00000000" w:rsidRPr="00000000" w14:paraId="00000409">
            <w:pPr>
              <w:contextualSpacing w:val="0"/>
              <w:rPr/>
            </w:pPr>
            <w:r w:rsidDel="00000000" w:rsidR="00000000" w:rsidRPr="00000000">
              <w:rPr>
                <w:rtl w:val="0"/>
              </w:rPr>
            </w:r>
          </w:p>
        </w:tc>
        <w:tc>
          <w:tcPr/>
          <w:p w:rsidR="00000000" w:rsidDel="00000000" w:rsidP="00000000" w:rsidRDefault="00000000" w:rsidRPr="00000000" w14:paraId="0000040A">
            <w:pPr>
              <w:contextualSpacing w:val="0"/>
              <w:rPr/>
            </w:pPr>
            <w:r w:rsidDel="00000000" w:rsidR="00000000" w:rsidRPr="00000000">
              <w:rPr>
                <w:rtl w:val="0"/>
              </w:rPr>
            </w:r>
          </w:p>
        </w:tc>
        <w:tc>
          <w:tcPr/>
          <w:p w:rsidR="00000000" w:rsidDel="00000000" w:rsidP="00000000" w:rsidRDefault="00000000" w:rsidRPr="00000000" w14:paraId="0000040B">
            <w:pPr>
              <w:contextualSpacing w:val="0"/>
              <w:rPr/>
            </w:pPr>
            <w:r w:rsidDel="00000000" w:rsidR="00000000" w:rsidRPr="00000000">
              <w:rPr>
                <w:rtl w:val="0"/>
              </w:rPr>
            </w:r>
          </w:p>
        </w:tc>
      </w:tr>
      <w:tr>
        <w:trPr>
          <w:trHeight w:val="360" w:hRule="atLeast"/>
        </w:trPr>
        <w:tc>
          <w:tcPr/>
          <w:p w:rsidR="00000000" w:rsidDel="00000000" w:rsidP="00000000" w:rsidRDefault="00000000" w:rsidRPr="00000000" w14:paraId="0000040C">
            <w:pPr>
              <w:contextualSpacing w:val="0"/>
              <w:rPr/>
            </w:pPr>
            <w:r w:rsidDel="00000000" w:rsidR="00000000" w:rsidRPr="00000000">
              <w:rPr>
                <w:rtl w:val="0"/>
              </w:rPr>
              <w:t xml:space="preserve">3. When the user logs out, does it go back to the main log in screen?</w:t>
            </w:r>
          </w:p>
        </w:tc>
        <w:tc>
          <w:tcPr/>
          <w:p w:rsidR="00000000" w:rsidDel="00000000" w:rsidP="00000000" w:rsidRDefault="00000000" w:rsidRPr="00000000" w14:paraId="0000040D">
            <w:pPr>
              <w:contextualSpacing w:val="0"/>
              <w:rPr/>
            </w:pPr>
            <w:r w:rsidDel="00000000" w:rsidR="00000000" w:rsidRPr="00000000">
              <w:rPr>
                <w:rtl w:val="0"/>
              </w:rPr>
            </w:r>
          </w:p>
        </w:tc>
        <w:tc>
          <w:tcPr/>
          <w:p w:rsidR="00000000" w:rsidDel="00000000" w:rsidP="00000000" w:rsidRDefault="00000000" w:rsidRPr="00000000" w14:paraId="0000040E">
            <w:pPr>
              <w:contextualSpacing w:val="0"/>
              <w:rPr/>
            </w:pPr>
            <w:r w:rsidDel="00000000" w:rsidR="00000000" w:rsidRPr="00000000">
              <w:rPr>
                <w:rtl w:val="0"/>
              </w:rPr>
            </w:r>
          </w:p>
        </w:tc>
        <w:tc>
          <w:tcPr/>
          <w:p w:rsidR="00000000" w:rsidDel="00000000" w:rsidP="00000000" w:rsidRDefault="00000000" w:rsidRPr="00000000" w14:paraId="0000040F">
            <w:pPr>
              <w:contextualSpacing w:val="0"/>
              <w:rPr/>
            </w:pPr>
            <w:r w:rsidDel="00000000" w:rsidR="00000000" w:rsidRPr="00000000">
              <w:rPr>
                <w:rtl w:val="0"/>
              </w:rPr>
            </w:r>
          </w:p>
        </w:tc>
      </w:tr>
      <w:tr>
        <w:trPr>
          <w:trHeight w:val="360" w:hRule="atLeast"/>
        </w:trPr>
        <w:tc>
          <w:tcPr/>
          <w:p w:rsidR="00000000" w:rsidDel="00000000" w:rsidP="00000000" w:rsidRDefault="00000000" w:rsidRPr="00000000" w14:paraId="00000410">
            <w:pPr>
              <w:contextualSpacing w:val="0"/>
              <w:rPr/>
            </w:pPr>
            <w:r w:rsidDel="00000000" w:rsidR="00000000" w:rsidRPr="00000000">
              <w:rPr>
                <w:rtl w:val="0"/>
              </w:rPr>
              <w:t xml:space="preserve">4. if user hits the forward/back browser button/arrow, is user prompted to login again?</w:t>
            </w:r>
          </w:p>
        </w:tc>
        <w:tc>
          <w:tcPr/>
          <w:p w:rsidR="00000000" w:rsidDel="00000000" w:rsidP="00000000" w:rsidRDefault="00000000" w:rsidRPr="00000000" w14:paraId="00000411">
            <w:pPr>
              <w:contextualSpacing w:val="0"/>
              <w:rPr/>
            </w:pPr>
            <w:r w:rsidDel="00000000" w:rsidR="00000000" w:rsidRPr="00000000">
              <w:rPr>
                <w:rtl w:val="0"/>
              </w:rPr>
            </w:r>
          </w:p>
        </w:tc>
        <w:tc>
          <w:tcPr/>
          <w:p w:rsidR="00000000" w:rsidDel="00000000" w:rsidP="00000000" w:rsidRDefault="00000000" w:rsidRPr="00000000" w14:paraId="00000412">
            <w:pPr>
              <w:contextualSpacing w:val="0"/>
              <w:rPr/>
            </w:pPr>
            <w:r w:rsidDel="00000000" w:rsidR="00000000" w:rsidRPr="00000000">
              <w:rPr>
                <w:rtl w:val="0"/>
              </w:rPr>
            </w:r>
          </w:p>
        </w:tc>
        <w:tc>
          <w:tcPr/>
          <w:p w:rsidR="00000000" w:rsidDel="00000000" w:rsidP="00000000" w:rsidRDefault="00000000" w:rsidRPr="00000000" w14:paraId="00000413">
            <w:pPr>
              <w:contextualSpacing w:val="0"/>
              <w:rPr/>
            </w:pPr>
            <w:r w:rsidDel="00000000" w:rsidR="00000000" w:rsidRPr="00000000">
              <w:rPr>
                <w:rtl w:val="0"/>
              </w:rPr>
            </w:r>
          </w:p>
        </w:tc>
      </w:tr>
      <w:tr>
        <w:trPr>
          <w:trHeight w:val="360" w:hRule="atLeast"/>
        </w:trPr>
        <w:tc>
          <w:tcPr/>
          <w:p w:rsidR="00000000" w:rsidDel="00000000" w:rsidP="00000000" w:rsidRDefault="00000000" w:rsidRPr="00000000" w14:paraId="00000414">
            <w:pPr>
              <w:contextualSpacing w:val="0"/>
              <w:rPr/>
            </w:pPr>
            <w:r w:rsidDel="00000000" w:rsidR="00000000" w:rsidRPr="00000000">
              <w:rPr>
                <w:rtl w:val="0"/>
              </w:rPr>
              <w:t xml:space="preserve">5. Is the “Welcome, USERNAME” gone from the navigation bar?</w:t>
            </w:r>
          </w:p>
        </w:tc>
        <w:tc>
          <w:tcPr/>
          <w:p w:rsidR="00000000" w:rsidDel="00000000" w:rsidP="00000000" w:rsidRDefault="00000000" w:rsidRPr="00000000" w14:paraId="00000415">
            <w:pPr>
              <w:contextualSpacing w:val="0"/>
              <w:rPr/>
            </w:pPr>
            <w:r w:rsidDel="00000000" w:rsidR="00000000" w:rsidRPr="00000000">
              <w:rPr>
                <w:rtl w:val="0"/>
              </w:rPr>
            </w:r>
          </w:p>
        </w:tc>
        <w:tc>
          <w:tcPr/>
          <w:p w:rsidR="00000000" w:rsidDel="00000000" w:rsidP="00000000" w:rsidRDefault="00000000" w:rsidRPr="00000000" w14:paraId="00000416">
            <w:pPr>
              <w:contextualSpacing w:val="0"/>
              <w:rPr/>
            </w:pPr>
            <w:r w:rsidDel="00000000" w:rsidR="00000000" w:rsidRPr="00000000">
              <w:rPr>
                <w:rtl w:val="0"/>
              </w:rPr>
            </w:r>
          </w:p>
        </w:tc>
        <w:tc>
          <w:tcPr/>
          <w:p w:rsidR="00000000" w:rsidDel="00000000" w:rsidP="00000000" w:rsidRDefault="00000000" w:rsidRPr="00000000" w14:paraId="00000417">
            <w:pPr>
              <w:contextualSpacing w:val="0"/>
              <w:rPr/>
            </w:pPr>
            <w:r w:rsidDel="00000000" w:rsidR="00000000" w:rsidRPr="00000000">
              <w:rPr>
                <w:rtl w:val="0"/>
              </w:rPr>
            </w:r>
          </w:p>
        </w:tc>
      </w:tr>
      <w:tr>
        <w:trPr>
          <w:trHeight w:val="360" w:hRule="atLeast"/>
        </w:trPr>
        <w:tc>
          <w:tcPr/>
          <w:p w:rsidR="00000000" w:rsidDel="00000000" w:rsidP="00000000" w:rsidRDefault="00000000" w:rsidRPr="00000000" w14:paraId="00000418">
            <w:pPr>
              <w:contextualSpacing w:val="0"/>
              <w:rPr/>
            </w:pPr>
            <w:r w:rsidDel="00000000" w:rsidR="00000000" w:rsidRPr="00000000">
              <w:rPr>
                <w:rtl w:val="0"/>
              </w:rPr>
            </w:r>
          </w:p>
        </w:tc>
        <w:tc>
          <w:tcPr/>
          <w:p w:rsidR="00000000" w:rsidDel="00000000" w:rsidP="00000000" w:rsidRDefault="00000000" w:rsidRPr="00000000" w14:paraId="00000419">
            <w:pPr>
              <w:contextualSpacing w:val="0"/>
              <w:rPr/>
            </w:pPr>
            <w:r w:rsidDel="00000000" w:rsidR="00000000" w:rsidRPr="00000000">
              <w:rPr>
                <w:rtl w:val="0"/>
              </w:rPr>
            </w:r>
          </w:p>
        </w:tc>
        <w:tc>
          <w:tcPr/>
          <w:p w:rsidR="00000000" w:rsidDel="00000000" w:rsidP="00000000" w:rsidRDefault="00000000" w:rsidRPr="00000000" w14:paraId="0000041A">
            <w:pPr>
              <w:contextualSpacing w:val="0"/>
              <w:rPr/>
            </w:pPr>
            <w:r w:rsidDel="00000000" w:rsidR="00000000" w:rsidRPr="00000000">
              <w:rPr>
                <w:rtl w:val="0"/>
              </w:rPr>
            </w:r>
          </w:p>
        </w:tc>
        <w:tc>
          <w:tcPr/>
          <w:p w:rsidR="00000000" w:rsidDel="00000000" w:rsidP="00000000" w:rsidRDefault="00000000" w:rsidRPr="00000000" w14:paraId="0000041B">
            <w:pPr>
              <w:contextualSpacing w:val="0"/>
              <w:rPr/>
            </w:pPr>
            <w:r w:rsidDel="00000000" w:rsidR="00000000" w:rsidRPr="00000000">
              <w:rPr>
                <w:rtl w:val="0"/>
              </w:rPr>
            </w:r>
          </w:p>
        </w:tc>
      </w:tr>
      <w:tr>
        <w:trPr>
          <w:trHeight w:val="360" w:hRule="atLeast"/>
        </w:trPr>
        <w:tc>
          <w:tcPr/>
          <w:p w:rsidR="00000000" w:rsidDel="00000000" w:rsidP="00000000" w:rsidRDefault="00000000" w:rsidRPr="00000000" w14:paraId="0000041C">
            <w:pPr>
              <w:contextualSpacing w:val="0"/>
              <w:rPr/>
            </w:pPr>
            <w:r w:rsidDel="00000000" w:rsidR="00000000" w:rsidRPr="00000000">
              <w:rPr>
                <w:rtl w:val="0"/>
              </w:rPr>
            </w:r>
          </w:p>
        </w:tc>
        <w:tc>
          <w:tcPr/>
          <w:p w:rsidR="00000000" w:rsidDel="00000000" w:rsidP="00000000" w:rsidRDefault="00000000" w:rsidRPr="00000000" w14:paraId="0000041D">
            <w:pPr>
              <w:contextualSpacing w:val="0"/>
              <w:rPr/>
            </w:pPr>
            <w:r w:rsidDel="00000000" w:rsidR="00000000" w:rsidRPr="00000000">
              <w:rPr>
                <w:rtl w:val="0"/>
              </w:rPr>
            </w:r>
          </w:p>
        </w:tc>
        <w:tc>
          <w:tcPr/>
          <w:p w:rsidR="00000000" w:rsidDel="00000000" w:rsidP="00000000" w:rsidRDefault="00000000" w:rsidRPr="00000000" w14:paraId="0000041E">
            <w:pPr>
              <w:contextualSpacing w:val="0"/>
              <w:rPr/>
            </w:pPr>
            <w:r w:rsidDel="00000000" w:rsidR="00000000" w:rsidRPr="00000000">
              <w:rPr>
                <w:rtl w:val="0"/>
              </w:rPr>
            </w:r>
          </w:p>
        </w:tc>
        <w:tc>
          <w:tcPr/>
          <w:p w:rsidR="00000000" w:rsidDel="00000000" w:rsidP="00000000" w:rsidRDefault="00000000" w:rsidRPr="00000000" w14:paraId="0000041F">
            <w:pPr>
              <w:contextualSpacing w:val="0"/>
              <w:rPr/>
            </w:pPr>
            <w:r w:rsidDel="00000000" w:rsidR="00000000" w:rsidRPr="00000000">
              <w:rPr>
                <w:rtl w:val="0"/>
              </w:rPr>
            </w:r>
          </w:p>
        </w:tc>
      </w:tr>
      <w:tr>
        <w:trPr>
          <w:trHeight w:val="360" w:hRule="atLeast"/>
        </w:trPr>
        <w:tc>
          <w:tcPr/>
          <w:p w:rsidR="00000000" w:rsidDel="00000000" w:rsidP="00000000" w:rsidRDefault="00000000" w:rsidRPr="00000000" w14:paraId="00000420">
            <w:pPr>
              <w:contextualSpacing w:val="0"/>
              <w:rPr/>
            </w:pPr>
            <w:r w:rsidDel="00000000" w:rsidR="00000000" w:rsidRPr="00000000">
              <w:rPr>
                <w:rtl w:val="0"/>
              </w:rPr>
            </w:r>
          </w:p>
        </w:tc>
        <w:tc>
          <w:tcPr/>
          <w:p w:rsidR="00000000" w:rsidDel="00000000" w:rsidP="00000000" w:rsidRDefault="00000000" w:rsidRPr="00000000" w14:paraId="00000421">
            <w:pPr>
              <w:contextualSpacing w:val="0"/>
              <w:rPr/>
            </w:pPr>
            <w:r w:rsidDel="00000000" w:rsidR="00000000" w:rsidRPr="00000000">
              <w:rPr>
                <w:rtl w:val="0"/>
              </w:rPr>
            </w:r>
          </w:p>
        </w:tc>
        <w:tc>
          <w:tcPr/>
          <w:p w:rsidR="00000000" w:rsidDel="00000000" w:rsidP="00000000" w:rsidRDefault="00000000" w:rsidRPr="00000000" w14:paraId="00000422">
            <w:pPr>
              <w:contextualSpacing w:val="0"/>
              <w:rPr/>
            </w:pPr>
            <w:r w:rsidDel="00000000" w:rsidR="00000000" w:rsidRPr="00000000">
              <w:rPr>
                <w:rtl w:val="0"/>
              </w:rPr>
            </w:r>
          </w:p>
        </w:tc>
        <w:tc>
          <w:tcPr/>
          <w:p w:rsidR="00000000" w:rsidDel="00000000" w:rsidP="00000000" w:rsidRDefault="00000000" w:rsidRPr="00000000" w14:paraId="00000423">
            <w:pPr>
              <w:contextualSpacing w:val="0"/>
              <w:rPr/>
            </w:pPr>
            <w:r w:rsidDel="00000000" w:rsidR="00000000" w:rsidRPr="00000000">
              <w:rPr>
                <w:rtl w:val="0"/>
              </w:rPr>
            </w:r>
          </w:p>
        </w:tc>
      </w:tr>
      <w:tr>
        <w:trPr>
          <w:trHeight w:val="360" w:hRule="atLeast"/>
        </w:trPr>
        <w:tc>
          <w:tcPr/>
          <w:p w:rsidR="00000000" w:rsidDel="00000000" w:rsidP="00000000" w:rsidRDefault="00000000" w:rsidRPr="00000000" w14:paraId="00000424">
            <w:pPr>
              <w:contextualSpacing w:val="0"/>
              <w:rPr/>
            </w:pPr>
            <w:r w:rsidDel="00000000" w:rsidR="00000000" w:rsidRPr="00000000">
              <w:rPr>
                <w:rtl w:val="0"/>
              </w:rPr>
            </w:r>
          </w:p>
        </w:tc>
        <w:tc>
          <w:tcPr/>
          <w:p w:rsidR="00000000" w:rsidDel="00000000" w:rsidP="00000000" w:rsidRDefault="00000000" w:rsidRPr="00000000" w14:paraId="00000425">
            <w:pPr>
              <w:contextualSpacing w:val="0"/>
              <w:rPr/>
            </w:pPr>
            <w:r w:rsidDel="00000000" w:rsidR="00000000" w:rsidRPr="00000000">
              <w:rPr>
                <w:rtl w:val="0"/>
              </w:rPr>
            </w:r>
          </w:p>
        </w:tc>
        <w:tc>
          <w:tcPr/>
          <w:p w:rsidR="00000000" w:rsidDel="00000000" w:rsidP="00000000" w:rsidRDefault="00000000" w:rsidRPr="00000000" w14:paraId="00000426">
            <w:pPr>
              <w:contextualSpacing w:val="0"/>
              <w:rPr/>
            </w:pPr>
            <w:r w:rsidDel="00000000" w:rsidR="00000000" w:rsidRPr="00000000">
              <w:rPr>
                <w:rtl w:val="0"/>
              </w:rPr>
            </w:r>
          </w:p>
        </w:tc>
        <w:tc>
          <w:tcPr/>
          <w:p w:rsidR="00000000" w:rsidDel="00000000" w:rsidP="00000000" w:rsidRDefault="00000000" w:rsidRPr="00000000" w14:paraId="00000427">
            <w:pPr>
              <w:contextualSpacing w:val="0"/>
              <w:rPr/>
            </w:pPr>
            <w:r w:rsidDel="00000000" w:rsidR="00000000" w:rsidRPr="00000000">
              <w:rPr>
                <w:rtl w:val="0"/>
              </w:rPr>
            </w:r>
          </w:p>
        </w:tc>
      </w:tr>
      <w:tr>
        <w:trPr>
          <w:trHeight w:val="360" w:hRule="atLeast"/>
        </w:trPr>
        <w:tc>
          <w:tcPr/>
          <w:p w:rsidR="00000000" w:rsidDel="00000000" w:rsidP="00000000" w:rsidRDefault="00000000" w:rsidRPr="00000000" w14:paraId="00000428">
            <w:pPr>
              <w:contextualSpacing w:val="0"/>
              <w:rPr/>
            </w:pPr>
            <w:r w:rsidDel="00000000" w:rsidR="00000000" w:rsidRPr="00000000">
              <w:rPr>
                <w:rtl w:val="0"/>
              </w:rPr>
            </w:r>
          </w:p>
        </w:tc>
        <w:tc>
          <w:tcPr/>
          <w:p w:rsidR="00000000" w:rsidDel="00000000" w:rsidP="00000000" w:rsidRDefault="00000000" w:rsidRPr="00000000" w14:paraId="00000429">
            <w:pPr>
              <w:contextualSpacing w:val="0"/>
              <w:rPr/>
            </w:pPr>
            <w:r w:rsidDel="00000000" w:rsidR="00000000" w:rsidRPr="00000000">
              <w:rPr>
                <w:rtl w:val="0"/>
              </w:rPr>
            </w:r>
          </w:p>
        </w:tc>
        <w:tc>
          <w:tcPr/>
          <w:p w:rsidR="00000000" w:rsidDel="00000000" w:rsidP="00000000" w:rsidRDefault="00000000" w:rsidRPr="00000000" w14:paraId="0000042A">
            <w:pPr>
              <w:contextualSpacing w:val="0"/>
              <w:rPr/>
            </w:pPr>
            <w:r w:rsidDel="00000000" w:rsidR="00000000" w:rsidRPr="00000000">
              <w:rPr>
                <w:rtl w:val="0"/>
              </w:rPr>
            </w:r>
          </w:p>
        </w:tc>
        <w:tc>
          <w:tcPr/>
          <w:p w:rsidR="00000000" w:rsidDel="00000000" w:rsidP="00000000" w:rsidRDefault="00000000" w:rsidRPr="00000000" w14:paraId="0000042B">
            <w:pPr>
              <w:contextualSpacing w:val="0"/>
              <w:rPr/>
            </w:pPr>
            <w:r w:rsidDel="00000000" w:rsidR="00000000" w:rsidRPr="00000000">
              <w:rPr>
                <w:rtl w:val="0"/>
              </w:rPr>
            </w:r>
          </w:p>
        </w:tc>
      </w:tr>
      <w:tr>
        <w:trPr>
          <w:trHeight w:val="360" w:hRule="atLeast"/>
        </w:trPr>
        <w:tc>
          <w:tcPr/>
          <w:p w:rsidR="00000000" w:rsidDel="00000000" w:rsidP="00000000" w:rsidRDefault="00000000" w:rsidRPr="00000000" w14:paraId="0000042C">
            <w:pPr>
              <w:contextualSpacing w:val="0"/>
              <w:rPr/>
            </w:pPr>
            <w:r w:rsidDel="00000000" w:rsidR="00000000" w:rsidRPr="00000000">
              <w:rPr>
                <w:rtl w:val="0"/>
              </w:rPr>
            </w:r>
          </w:p>
        </w:tc>
        <w:tc>
          <w:tcPr/>
          <w:p w:rsidR="00000000" w:rsidDel="00000000" w:rsidP="00000000" w:rsidRDefault="00000000" w:rsidRPr="00000000" w14:paraId="0000042D">
            <w:pPr>
              <w:contextualSpacing w:val="0"/>
              <w:rPr/>
            </w:pPr>
            <w:r w:rsidDel="00000000" w:rsidR="00000000" w:rsidRPr="00000000">
              <w:rPr>
                <w:rtl w:val="0"/>
              </w:rPr>
            </w:r>
          </w:p>
        </w:tc>
        <w:tc>
          <w:tcPr/>
          <w:p w:rsidR="00000000" w:rsidDel="00000000" w:rsidP="00000000" w:rsidRDefault="00000000" w:rsidRPr="00000000" w14:paraId="0000042E">
            <w:pPr>
              <w:contextualSpacing w:val="0"/>
              <w:rPr/>
            </w:pPr>
            <w:r w:rsidDel="00000000" w:rsidR="00000000" w:rsidRPr="00000000">
              <w:rPr>
                <w:rtl w:val="0"/>
              </w:rPr>
            </w:r>
          </w:p>
        </w:tc>
        <w:tc>
          <w:tcPr/>
          <w:p w:rsidR="00000000" w:rsidDel="00000000" w:rsidP="00000000" w:rsidRDefault="00000000" w:rsidRPr="00000000" w14:paraId="0000042F">
            <w:pPr>
              <w:contextualSpacing w:val="0"/>
              <w:rPr/>
            </w:pPr>
            <w:r w:rsidDel="00000000" w:rsidR="00000000" w:rsidRPr="00000000">
              <w:rPr>
                <w:rtl w:val="0"/>
              </w:rPr>
            </w:r>
          </w:p>
        </w:tc>
      </w:tr>
      <w:tr>
        <w:trPr>
          <w:trHeight w:val="360" w:hRule="atLeast"/>
        </w:trPr>
        <w:tc>
          <w:tcPr/>
          <w:p w:rsidR="00000000" w:rsidDel="00000000" w:rsidP="00000000" w:rsidRDefault="00000000" w:rsidRPr="00000000" w14:paraId="00000430">
            <w:pPr>
              <w:contextualSpacing w:val="0"/>
              <w:rPr/>
            </w:pPr>
            <w:r w:rsidDel="00000000" w:rsidR="00000000" w:rsidRPr="00000000">
              <w:rPr>
                <w:rtl w:val="0"/>
              </w:rPr>
            </w:r>
          </w:p>
        </w:tc>
        <w:tc>
          <w:tcPr/>
          <w:p w:rsidR="00000000" w:rsidDel="00000000" w:rsidP="00000000" w:rsidRDefault="00000000" w:rsidRPr="00000000" w14:paraId="00000431">
            <w:pPr>
              <w:contextualSpacing w:val="0"/>
              <w:rPr/>
            </w:pPr>
            <w:r w:rsidDel="00000000" w:rsidR="00000000" w:rsidRPr="00000000">
              <w:rPr>
                <w:rtl w:val="0"/>
              </w:rPr>
            </w:r>
          </w:p>
        </w:tc>
        <w:tc>
          <w:tcPr/>
          <w:p w:rsidR="00000000" w:rsidDel="00000000" w:rsidP="00000000" w:rsidRDefault="00000000" w:rsidRPr="00000000" w14:paraId="00000432">
            <w:pPr>
              <w:contextualSpacing w:val="0"/>
              <w:rPr/>
            </w:pPr>
            <w:r w:rsidDel="00000000" w:rsidR="00000000" w:rsidRPr="00000000">
              <w:rPr>
                <w:rtl w:val="0"/>
              </w:rPr>
            </w:r>
          </w:p>
        </w:tc>
        <w:tc>
          <w:tcPr/>
          <w:p w:rsidR="00000000" w:rsidDel="00000000" w:rsidP="00000000" w:rsidRDefault="00000000" w:rsidRPr="00000000" w14:paraId="00000433">
            <w:pPr>
              <w:contextualSpacing w:val="0"/>
              <w:rPr/>
            </w:pPr>
            <w:r w:rsidDel="00000000" w:rsidR="00000000" w:rsidRPr="00000000">
              <w:rPr>
                <w:rtl w:val="0"/>
              </w:rPr>
            </w:r>
          </w:p>
        </w:tc>
      </w:tr>
    </w:tbl>
    <w:p w:rsidR="00000000" w:rsidDel="00000000" w:rsidP="00000000" w:rsidRDefault="00000000" w:rsidRPr="00000000" w14:paraId="00000434">
      <w:pPr>
        <w:contextualSpacing w:val="0"/>
        <w:rPr/>
      </w:pPr>
      <w:r w:rsidDel="00000000" w:rsidR="00000000" w:rsidRPr="00000000">
        <w:rPr>
          <w:rtl w:val="0"/>
        </w:rPr>
      </w:r>
    </w:p>
    <w:p w:rsidR="00000000" w:rsidDel="00000000" w:rsidP="00000000" w:rsidRDefault="00000000" w:rsidRPr="00000000" w14:paraId="00000435">
      <w:pPr>
        <w:contextualSpacing w:val="0"/>
        <w:rPr/>
      </w:pPr>
      <w:r w:rsidDel="00000000" w:rsidR="00000000" w:rsidRPr="00000000">
        <w:rPr>
          <w:rtl w:val="0"/>
        </w:rPr>
      </w:r>
    </w:p>
    <w:p w:rsidR="00000000" w:rsidDel="00000000" w:rsidP="00000000" w:rsidRDefault="00000000" w:rsidRPr="00000000" w14:paraId="00000436">
      <w:pPr>
        <w:contextualSpacing w:val="0"/>
        <w:rPr/>
      </w:pPr>
      <w:r w:rsidDel="00000000" w:rsidR="00000000" w:rsidRPr="00000000">
        <w:rPr>
          <w:rtl w:val="0"/>
        </w:rPr>
        <w:t xml:space="preserve">Comments: ___________________________________________________________________________</w:t>
      </w:r>
    </w:p>
    <w:p w:rsidR="00000000" w:rsidDel="00000000" w:rsidP="00000000" w:rsidRDefault="00000000" w:rsidRPr="00000000" w14:paraId="00000437">
      <w:pPr>
        <w:contextualSpacing w:val="0"/>
        <w:rPr/>
      </w:pPr>
      <w:r w:rsidDel="00000000" w:rsidR="00000000" w:rsidRPr="00000000">
        <w:rPr>
          <w:rtl w:val="0"/>
        </w:rPr>
      </w:r>
    </w:p>
    <w:p w:rsidR="00000000" w:rsidDel="00000000" w:rsidP="00000000" w:rsidRDefault="00000000" w:rsidRPr="00000000" w14:paraId="00000438">
      <w:pPr>
        <w:contextualSpacing w:val="0"/>
        <w:rPr/>
      </w:pPr>
      <w:r w:rsidDel="00000000" w:rsidR="00000000" w:rsidRPr="00000000">
        <w:rPr>
          <w:rtl w:val="0"/>
        </w:rPr>
        <w:t xml:space="preserve">_____________________________________________________________________________________</w:t>
      </w:r>
    </w:p>
    <w:p w:rsidR="00000000" w:rsidDel="00000000" w:rsidP="00000000" w:rsidRDefault="00000000" w:rsidRPr="00000000" w14:paraId="00000439">
      <w:pPr>
        <w:contextualSpacing w:val="0"/>
        <w:rPr/>
      </w:pPr>
      <w:r w:rsidDel="00000000" w:rsidR="00000000" w:rsidRPr="00000000">
        <w:rPr>
          <w:rtl w:val="0"/>
        </w:rPr>
      </w:r>
    </w:p>
    <w:p w:rsidR="00000000" w:rsidDel="00000000" w:rsidP="00000000" w:rsidRDefault="00000000" w:rsidRPr="00000000" w14:paraId="0000043A">
      <w:pPr>
        <w:contextualSpacing w:val="0"/>
        <w:rPr/>
      </w:pPr>
      <w:r w:rsidDel="00000000" w:rsidR="00000000" w:rsidRPr="00000000">
        <w:rPr>
          <w:rtl w:val="0"/>
        </w:rPr>
        <w:t xml:space="preserve">_____________________________________________________________________________________</w:t>
      </w:r>
    </w:p>
    <w:p w:rsidR="00000000" w:rsidDel="00000000" w:rsidP="00000000" w:rsidRDefault="00000000" w:rsidRPr="00000000" w14:paraId="0000043B">
      <w:pPr>
        <w:contextualSpacing w:val="0"/>
        <w:rPr/>
      </w:pPr>
      <w:r w:rsidDel="00000000" w:rsidR="00000000" w:rsidRPr="00000000">
        <w:rPr>
          <w:rtl w:val="0"/>
        </w:rPr>
      </w:r>
    </w:p>
    <w:p w:rsidR="00000000" w:rsidDel="00000000" w:rsidP="00000000" w:rsidRDefault="00000000" w:rsidRPr="00000000" w14:paraId="0000043C">
      <w:pPr>
        <w:contextualSpacing w:val="0"/>
        <w:rPr/>
      </w:pPr>
      <w:r w:rsidDel="00000000" w:rsidR="00000000" w:rsidRPr="00000000">
        <w:rPr>
          <w:rtl w:val="0"/>
        </w:rPr>
        <w:t xml:space="preserve">_____________________________________________________________________________________</w:t>
      </w:r>
    </w:p>
    <w:p w:rsidR="00000000" w:rsidDel="00000000" w:rsidP="00000000" w:rsidRDefault="00000000" w:rsidRPr="00000000" w14:paraId="0000043D">
      <w:pPr>
        <w:contextualSpacing w:val="0"/>
        <w:rPr/>
      </w:pPr>
      <w:r w:rsidDel="00000000" w:rsidR="00000000" w:rsidRPr="00000000">
        <w:rPr>
          <w:rtl w:val="0"/>
        </w:rPr>
      </w:r>
    </w:p>
    <w:p w:rsidR="00000000" w:rsidDel="00000000" w:rsidP="00000000" w:rsidRDefault="00000000" w:rsidRPr="00000000" w14:paraId="0000043E">
      <w:pPr>
        <w:contextualSpacing w:val="0"/>
        <w:rPr/>
      </w:pPr>
      <w:r w:rsidDel="00000000" w:rsidR="00000000" w:rsidRPr="00000000">
        <w:rPr>
          <w:rtl w:val="0"/>
        </w:rPr>
      </w:r>
    </w:p>
    <w:sectPr>
      <w:type w:val="continuous"/>
      <w:pgSz w:h="15840" w:w="12240"/>
      <w:pgMar w:bottom="1440" w:top="1440" w:left="1440" w:right="1440" w:header="720" w:footer="72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ujatha Argentieri" w:id="0" w:date="2018-03-22T19:32:00Z">
    <w:p w:rsidR="00000000" w:rsidDel="00000000" w:rsidP="00000000" w:rsidRDefault="00000000" w:rsidRPr="00000000" w14:paraId="000004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actions for the user profile page should include the tester trying to update ALL the editable fields and saving changes. And also trying to update fields but leave without saving the changes so it goes back to the original details. Thoughts?</w:t>
      </w:r>
    </w:p>
  </w:comment>
  <w:comment w:author="Ingrid Henricksen" w:id="1" w:date="2018-04-09T07:35:00Z">
    <w:p w:rsidR="00000000" w:rsidDel="00000000" w:rsidP="00000000" w:rsidRDefault="00000000" w:rsidRPr="00000000" w14:paraId="000004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Sounds good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icrosoft Uighur"/>
  <w:font w:name="Microsoft Himalay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41">
    <w:pPr>
      <w:pBdr>
        <w:top w:space="0" w:sz="0" w:val="nil"/>
        <w:left w:space="0" w:sz="0" w:val="nil"/>
        <w:bottom w:space="0" w:sz="0" w:val="nil"/>
        <w:right w:space="0" w:sz="0" w:val="nil"/>
        <w:between w:space="0" w:sz="0" w:val="nil"/>
      </w:pBdr>
      <w:tabs>
        <w:tab w:val="center" w:pos="4680"/>
        <w:tab w:val="right" w:pos="9360"/>
      </w:tabs>
      <w:contextualSpacing w:val="0"/>
      <w:jc w:val="right"/>
      <w:rPr>
        <w:color w:val="538135"/>
      </w:rPr>
    </w:pPr>
    <w:r w:rsidDel="00000000" w:rsidR="00000000" w:rsidRPr="00000000">
      <w:rPr>
        <w:color w:val="538135"/>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442">
    <w:pPr>
      <w:tabs>
        <w:tab w:val="center" w:pos="4320"/>
        <w:tab w:val="right" w:pos="8640"/>
      </w:tabs>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43">
    <w:pPr>
      <w:tabs>
        <w:tab w:val="center" w:pos="4320"/>
        <w:tab w:val="right" w:pos="8640"/>
      </w:tabs>
      <w:contextualSpacing w:val="0"/>
      <w:jc w:val="center"/>
      <w:rPr/>
    </w:pPr>
    <w:r w:rsidDel="00000000" w:rsidR="00000000" w:rsidRPr="00000000">
      <w:rPr>
        <w:rtl w:val="0"/>
      </w:rPr>
    </w:r>
  </w:p>
  <w:p w:rsidR="00000000" w:rsidDel="00000000" w:rsidP="00000000" w:rsidRDefault="00000000" w:rsidRPr="00000000" w14:paraId="00000444">
    <w:pPr>
      <w:tabs>
        <w:tab w:val="center" w:pos="4320"/>
        <w:tab w:val="right" w:pos="8640"/>
      </w:tabs>
      <w:contextualSpacing w:val="0"/>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3F">
    <w:pPr>
      <w:tabs>
        <w:tab w:val="right" w:pos="9360"/>
      </w:tabs>
      <w:contextualSpacing w:val="0"/>
      <w:rPr>
        <w:rFonts w:ascii="Arial" w:cs="Arial" w:eastAsia="Arial" w:hAnsi="Arial"/>
      </w:rPr>
    </w:pPr>
    <w:r w:rsidDel="00000000" w:rsidR="00000000" w:rsidRPr="00000000">
      <w:rPr>
        <w:rFonts w:ascii="Arial" w:cs="Arial" w:eastAsia="Arial" w:hAnsi="Arial"/>
        <w:b w:val="1"/>
        <w:i w:val="1"/>
        <w:sz w:val="26"/>
        <w:szCs w:val="26"/>
        <w:rtl w:val="0"/>
      </w:rPr>
      <w:tab/>
      <w:tab/>
    </w:r>
    <w:r w:rsidDel="00000000" w:rsidR="00000000" w:rsidRPr="00000000">
      <w:rPr>
        <w:rtl w:val="0"/>
      </w:rPr>
    </w:r>
  </w:p>
  <w:p w:rsidR="00000000" w:rsidDel="00000000" w:rsidP="00000000" w:rsidRDefault="00000000" w:rsidRPr="00000000" w14:paraId="00000440">
    <w:pPr>
      <w:tabs>
        <w:tab w:val="center" w:pos="4320"/>
        <w:tab w:val="right" w:pos="8640"/>
      </w:tabs>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b w:val="1"/>
      <w:sz w:val="22"/>
      <w:szCs w:val="22"/>
    </w:rPr>
  </w:style>
  <w:style w:type="paragraph" w:styleId="Heading2">
    <w:name w:val="heading 2"/>
    <w:basedOn w:val="Normal"/>
    <w:next w:val="Normal"/>
    <w:pPr>
      <w:keepNext w:val="1"/>
      <w:keepLines w:val="1"/>
      <w:jc w:val="center"/>
    </w:pPr>
    <w:rPr>
      <w:rFonts w:ascii="Helvetica Neue" w:cs="Helvetica Neue" w:eastAsia="Helvetica Neue" w:hAnsi="Helvetica Neue"/>
      <w:b w:val="1"/>
    </w:rPr>
  </w:style>
  <w:style w:type="paragraph" w:styleId="Heading3">
    <w:name w:val="heading 3"/>
    <w:basedOn w:val="Normal"/>
    <w:next w:val="Normal"/>
    <w:pPr>
      <w:keepNext w:val="1"/>
      <w:tabs>
        <w:tab w:val="left" w:pos="5040"/>
        <w:tab w:val="left" w:pos="5760"/>
        <w:tab w:val="left" w:pos="8640"/>
      </w:tabs>
    </w:pPr>
    <w:rPr>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pBdr>
        <w:top w:color="000000" w:space="0" w:sz="0" w:val="none"/>
        <w:left w:color="000000" w:space="0" w:sz="0" w:val="none"/>
        <w:bottom w:color="000000" w:space="0" w:sz="0" w:val="none"/>
        <w:right w:color="000000" w:space="0" w:sz="0" w:val="none"/>
        <w:between w:color="000000" w:space="0" w:sz="0" w:val="none"/>
      </w:pBdr>
    </w:pPr>
    <w:rPr>
      <w:rFonts w:ascii="Calibri" w:cs="Calibri" w:eastAsia="Calibri" w:hAnsi="Calibri"/>
      <w:color w:val="000000"/>
      <w:sz w:val="22"/>
      <w:szCs w:val="22"/>
    </w:rPr>
    <w:tblPr>
      <w:tblStyleRowBandSize w:val="1"/>
      <w:tblStyleColBandSize w:val="1"/>
      <w:tblCellMar>
        <w:top w:w="0.0" w:type="dxa"/>
        <w:left w:w="115.0" w:type="dxa"/>
        <w:bottom w:w="0.0" w:type="dxa"/>
        <w:right w:w="115.0" w:type="dxa"/>
      </w:tblCellMar>
    </w:tblPr>
  </w:style>
  <w:style w:type="table" w:styleId="Table2">
    <w:basedOn w:val="TableNormal"/>
    <w:pPr>
      <w:pBdr>
        <w:top w:color="000000" w:space="0" w:sz="0" w:val="none"/>
        <w:left w:color="000000" w:space="0" w:sz="0" w:val="none"/>
        <w:bottom w:color="000000" w:space="0" w:sz="0" w:val="none"/>
        <w:right w:color="000000" w:space="0" w:sz="0" w:val="none"/>
        <w:between w:color="000000" w:space="0" w:sz="0" w:val="none"/>
      </w:pBdr>
    </w:pPr>
    <w:rPr>
      <w:rFonts w:ascii="Calibri" w:cs="Calibri" w:eastAsia="Calibri" w:hAnsi="Calibri"/>
      <w:color w:val="000000"/>
      <w:sz w:val="22"/>
      <w:szCs w:val="22"/>
    </w:rPr>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pPr>
      <w:pBdr>
        <w:top w:color="000000" w:space="0" w:sz="0" w:val="none"/>
        <w:left w:color="000000" w:space="0" w:sz="0" w:val="none"/>
        <w:bottom w:color="000000" w:space="0" w:sz="0" w:val="none"/>
        <w:right w:color="000000" w:space="0" w:sz="0" w:val="none"/>
        <w:between w:color="000000" w:space="0" w:sz="0" w:val="none"/>
      </w:pBdr>
    </w:pPr>
    <w:rPr>
      <w:rFonts w:ascii="Calibri" w:cs="Calibri" w:eastAsia="Calibri" w:hAnsi="Calibri"/>
      <w:color w:val="000000"/>
      <w:sz w:val="22"/>
      <w:szCs w:val="22"/>
    </w:rPr>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pPr>
      <w:pBdr>
        <w:top w:color="000000" w:space="0" w:sz="0" w:val="none"/>
        <w:left w:color="000000" w:space="0" w:sz="0" w:val="none"/>
        <w:bottom w:color="000000" w:space="0" w:sz="0" w:val="none"/>
        <w:right w:color="000000" w:space="0" w:sz="0" w:val="none"/>
        <w:between w:color="000000" w:space="0" w:sz="0" w:val="none"/>
      </w:pBdr>
    </w:pPr>
    <w:rPr>
      <w:rFonts w:ascii="Calibri" w:cs="Calibri" w:eastAsia="Calibri" w:hAnsi="Calibri"/>
      <w:color w:val="000000"/>
      <w:sz w:val="22"/>
      <w:szCs w:val="22"/>
    </w:rPr>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pPr>
      <w:pBdr>
        <w:top w:color="000000" w:space="0" w:sz="0" w:val="none"/>
        <w:left w:color="000000" w:space="0" w:sz="0" w:val="none"/>
        <w:bottom w:color="000000" w:space="0" w:sz="0" w:val="none"/>
        <w:right w:color="000000" w:space="0" w:sz="0" w:val="none"/>
        <w:between w:color="000000" w:space="0" w:sz="0" w:val="none"/>
      </w:pBdr>
    </w:pPr>
    <w:rPr>
      <w:rFonts w:ascii="Calibri" w:cs="Calibri" w:eastAsia="Calibri" w:hAnsi="Calibri"/>
      <w:color w:val="000000"/>
      <w:sz w:val="22"/>
      <w:szCs w:val="22"/>
    </w:rPr>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pPr>
      <w:pBdr>
        <w:top w:color="000000" w:space="0" w:sz="0" w:val="none"/>
        <w:left w:color="000000" w:space="0" w:sz="0" w:val="none"/>
        <w:bottom w:color="000000" w:space="0" w:sz="0" w:val="none"/>
        <w:right w:color="000000" w:space="0" w:sz="0" w:val="none"/>
        <w:between w:color="000000" w:space="0" w:sz="0" w:val="none"/>
      </w:pBdr>
    </w:pPr>
    <w:rPr>
      <w:rFonts w:ascii="Calibri" w:cs="Calibri" w:eastAsia="Calibri" w:hAnsi="Calibri"/>
      <w:color w:val="000000"/>
      <w:sz w:val="22"/>
      <w:szCs w:val="22"/>
    </w:rPr>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pPr>
      <w:pBdr>
        <w:top w:color="000000" w:space="0" w:sz="0" w:val="none"/>
        <w:left w:color="000000" w:space="0" w:sz="0" w:val="none"/>
        <w:bottom w:color="000000" w:space="0" w:sz="0" w:val="none"/>
        <w:right w:color="000000" w:space="0" w:sz="0" w:val="none"/>
        <w:between w:color="000000" w:space="0" w:sz="0" w:val="none"/>
      </w:pBdr>
    </w:pPr>
    <w:rPr>
      <w:rFonts w:ascii="Calibri" w:cs="Calibri" w:eastAsia="Calibri" w:hAnsi="Calibri"/>
      <w:color w:val="000000"/>
      <w:sz w:val="22"/>
      <w:szCs w:val="22"/>
    </w:rPr>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pPr>
      <w:pBdr>
        <w:top w:color="000000" w:space="0" w:sz="0" w:val="none"/>
        <w:left w:color="000000" w:space="0" w:sz="0" w:val="none"/>
        <w:bottom w:color="000000" w:space="0" w:sz="0" w:val="none"/>
        <w:right w:color="000000" w:space="0" w:sz="0" w:val="none"/>
        <w:between w:color="000000" w:space="0" w:sz="0" w:val="none"/>
      </w:pBdr>
    </w:pPr>
    <w:rPr>
      <w:rFonts w:ascii="Calibri" w:cs="Calibri" w:eastAsia="Calibri" w:hAnsi="Calibri"/>
      <w:color w:val="000000"/>
      <w:sz w:val="22"/>
      <w:szCs w:val="22"/>
    </w:rPr>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pPr>
      <w:pBdr>
        <w:top w:color="000000" w:space="0" w:sz="0" w:val="none"/>
        <w:left w:color="000000" w:space="0" w:sz="0" w:val="none"/>
        <w:bottom w:color="000000" w:space="0" w:sz="0" w:val="none"/>
        <w:right w:color="000000" w:space="0" w:sz="0" w:val="none"/>
        <w:between w:color="000000" w:space="0" w:sz="0" w:val="none"/>
      </w:pBdr>
    </w:pPr>
    <w:rPr>
      <w:rFonts w:ascii="Calibri" w:cs="Calibri" w:eastAsia="Calibri" w:hAnsi="Calibri"/>
      <w:color w:val="000000"/>
      <w:sz w:val="22"/>
      <w:szCs w:val="22"/>
    </w:rPr>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pPr>
      <w:pBdr>
        <w:top w:color="000000" w:space="0" w:sz="0" w:val="none"/>
        <w:left w:color="000000" w:space="0" w:sz="0" w:val="none"/>
        <w:bottom w:color="000000" w:space="0" w:sz="0" w:val="none"/>
        <w:right w:color="000000" w:space="0" w:sz="0" w:val="none"/>
        <w:between w:color="000000" w:space="0" w:sz="0" w:val="none"/>
      </w:pBdr>
    </w:pPr>
    <w:rPr>
      <w:rFonts w:ascii="Calibri" w:cs="Calibri" w:eastAsia="Calibri" w:hAnsi="Calibri"/>
      <w:color w:val="000000"/>
      <w:sz w:val="22"/>
      <w:szCs w:val="22"/>
    </w:rPr>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pPr>
      <w:pBdr>
        <w:top w:color="000000" w:space="0" w:sz="0" w:val="none"/>
        <w:left w:color="000000" w:space="0" w:sz="0" w:val="none"/>
        <w:bottom w:color="000000" w:space="0" w:sz="0" w:val="none"/>
        <w:right w:color="000000" w:space="0" w:sz="0" w:val="none"/>
        <w:between w:color="000000" w:space="0" w:sz="0" w:val="none"/>
      </w:pBdr>
    </w:pPr>
    <w:rPr>
      <w:rFonts w:ascii="Calibri" w:cs="Calibri" w:eastAsia="Calibri" w:hAnsi="Calibri"/>
      <w:color w:val="000000"/>
      <w:sz w:val="22"/>
      <w:szCs w:val="22"/>
    </w:rPr>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pPr>
      <w:pBdr>
        <w:top w:color="000000" w:space="0" w:sz="0" w:val="none"/>
        <w:left w:color="000000" w:space="0" w:sz="0" w:val="none"/>
        <w:bottom w:color="000000" w:space="0" w:sz="0" w:val="none"/>
        <w:right w:color="000000" w:space="0" w:sz="0" w:val="none"/>
        <w:between w:color="000000" w:space="0" w:sz="0" w:val="none"/>
      </w:pBdr>
    </w:pPr>
    <w:rPr>
      <w:rFonts w:ascii="Calibri" w:cs="Calibri" w:eastAsia="Calibri" w:hAnsi="Calibri"/>
      <w:color w:val="000000"/>
      <w:sz w:val="22"/>
      <w:szCs w:val="22"/>
    </w:rPr>
    <w:tblPr>
      <w:tblStyleRowBandSize w:val="1"/>
      <w:tblStyleColBandSize w:val="1"/>
      <w:tblCellMar>
        <w:top w:w="0.0" w:type="dxa"/>
        <w:left w:w="115.0" w:type="dxa"/>
        <w:bottom w:w="0.0" w:type="dxa"/>
        <w:right w:w="115.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 w:type="table" w:styleId="Table24">
    <w:basedOn w:val="TableNormal"/>
    <w:pPr>
      <w:pBdr>
        <w:top w:color="000000" w:space="0" w:sz="0" w:val="none"/>
        <w:left w:color="000000" w:space="0" w:sz="0" w:val="none"/>
        <w:bottom w:color="000000" w:space="0" w:sz="0" w:val="none"/>
        <w:right w:color="000000" w:space="0" w:sz="0" w:val="none"/>
        <w:between w:color="000000" w:space="0" w:sz="0" w:val="none"/>
      </w:pBdr>
    </w:pPr>
    <w:rPr>
      <w:rFonts w:ascii="Calibri" w:cs="Calibri" w:eastAsia="Calibri" w:hAnsi="Calibri"/>
      <w:color w:val="000000"/>
      <w:sz w:val="22"/>
      <w:szCs w:val="22"/>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image" Target="media/image5.png"/><Relationship Id="rId10" Type="http://schemas.openxmlformats.org/officeDocument/2006/relationships/image" Target="media/image3.png"/><Relationship Id="rId12" Type="http://schemas.openxmlformats.org/officeDocument/2006/relationships/image" Target="media/image4.png"/><Relationship Id="rId9"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