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Date: 2/20/18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Time: 11:30am to 12:30pm EST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(5 min Ingrid) Update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are we %? 45%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Critical path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(45 min) Check-in chart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 min Ingrid)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QA led to Questions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will a person be able to search for more than one criterion?</w:t>
      </w:r>
      <w:r w:rsidDel="00000000" w:rsidR="00000000" w:rsidRPr="00000000">
        <w:rPr>
          <w:rtl w:val="0"/>
        </w:rPr>
        <w:t xml:space="preserve"> (i.e. name and year of initiation)  -</w:t>
      </w:r>
      <w:r w:rsidDel="00000000" w:rsidR="00000000" w:rsidRPr="00000000">
        <w:rPr>
          <w:color w:val="0000ff"/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color w:val="0000ff"/>
          <w:rtl w:val="0"/>
        </w:rPr>
        <w:t xml:space="preserve">simple search only</w:t>
      </w:r>
      <w:r w:rsidDel="00000000" w:rsidR="00000000" w:rsidRPr="00000000">
        <w:rPr>
          <w:rtl w:val="0"/>
        </w:rPr>
        <w:t xml:space="preserve"> with return message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What happens if there are none - people named Peres</w:t>
      </w:r>
      <w:r w:rsidDel="00000000" w:rsidR="00000000" w:rsidRPr="00000000">
        <w:rPr>
          <w:rtl w:val="0"/>
        </w:rPr>
        <w:t xml:space="preserve"> - what message returns? Message: </w:t>
      </w:r>
      <w:r w:rsidDel="00000000" w:rsidR="00000000" w:rsidRPr="00000000">
        <w:rPr>
          <w:color w:val="0000ff"/>
          <w:rtl w:val="0"/>
        </w:rPr>
        <w:t xml:space="preserve">“There are no members that match your search”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admin mode, can the admin check more than one person to disable?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In admin mode, the other two buttons are action buttons, how do you activate the check box?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Research on importing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Funds - payment for website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Change forms are updated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 min Sue) Development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Finish up Update to Wireframe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Style Theme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(15 min Luis) Finalize Use Cases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160" w:hanging="360"/>
        <w:contextualSpacing w:val="1"/>
        <w:rPr>
          <w:del w:author="Ingrid Henricksen" w:id="0" w:date="2018-02-20T05:32:32Z"/>
          <w:u w:val="none"/>
        </w:rPr>
      </w:pPr>
      <w:r w:rsidDel="00000000" w:rsidR="00000000" w:rsidRPr="00000000">
        <w:rPr>
          <w:rtl w:val="0"/>
        </w:rPr>
        <w:t xml:space="preserve">Disable </w:t>
      </w:r>
      <w:ins w:author="Ingrid Henricksen" w:id="0" w:date="2018-02-20T05:32:32Z">
        <w:r w:rsidDel="00000000" w:rsidR="00000000" w:rsidRPr="00000000">
          <w:rPr>
            <w:rtl w:val="0"/>
            <w:rPrChange w:author="Ingrid Henricksen" w:id="1" w:date="2018-02-20T05:32:32Z">
              <w:rPr/>
            </w:rPrChange>
          </w:rPr>
          <w:t xml:space="preserve">- need a date for notification of IBTW</w:t>
        </w:r>
      </w:ins>
      <w:del w:author="Ingrid Henricksen" w:id="0" w:date="2018-02-20T05:32:3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Log-in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Forgotten password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(10 min) Peres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Make Visible?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Authentication fix?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Deliverables for this week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Comment on USE CASES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Sign NDA, scan, and forward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order: Luis, Peres, Sue, Ingrid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Luis - DONE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rtl w:val="0"/>
        </w:rPr>
        <w:t xml:space="preserve"> NDA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For Peres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“visible”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Finalize use cases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New...Change password (similar to forgot password)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 → password by admin gets sent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SSD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DoD OR DoIBTW requirement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Class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memberid (YYYYSLFL)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YYYY is year is initiation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 is semester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shd w:fill="ffe599" w:val="clear"/>
          <w:rtl w:val="0"/>
        </w:rPr>
        <w:t xml:space="preserve">L is line position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 is first and last initial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of Death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field...Date of Notified IBTW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Ingrid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Finish import script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Previous software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comment- DONE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share after running it - will do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Changes to project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Handoff after project</w:t>
      </w:r>
      <w:ins w:author="Ingrid Henricksen" w:id="2" w:date="2018-02-20T05:46:34Z">
        <w:commentRangeStart w:id="3"/>
        <w:r w:rsidDel="00000000" w:rsidR="00000000" w:rsidRPr="00000000">
          <w:rPr>
            <w:rtl w:val="0"/>
          </w:rPr>
          <w:t xml:space="preserve">  ??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send excerpts to confirm new language and scope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Peres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“Control flow: switch” (PHP)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JS template (fix authentication)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Research and start to build (will be tested next week)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(JS) goTo a certain page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(PHP) how to establish connection to MariaDB same code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(PHP) how to send email from an email server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Friday/next week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Admin mode checkbox needs to be changed to action item?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Search field notes: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When no results are found, search returns “No results found”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Add a field for date of notification, if the date of death is known, it can be shown, date of notification is not shown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Check-in Chart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2235"/>
        <w:gridCol w:w="1140"/>
        <w:gridCol w:w="1755"/>
        <w:gridCol w:w="1530"/>
        <w:gridCol w:w="1560"/>
        <w:tblGridChange w:id="0">
          <w:tblGrid>
            <w:gridCol w:w="1140"/>
            <w:gridCol w:w="2235"/>
            <w:gridCol w:w="1140"/>
            <w:gridCol w:w="1755"/>
            <w:gridCol w:w="1530"/>
            <w:gridCol w:w="15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WHO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  <w:color w:val="ffffff"/>
              </w:rPr>
            </w:pPr>
            <w:r w:rsidDel="00000000" w:rsidR="00000000" w:rsidRPr="00000000">
              <w:rPr>
                <w:i w:val="1"/>
                <w:color w:val="ffffff"/>
                <w:rtl w:val="0"/>
              </w:rPr>
              <w:t xml:space="preserve">What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Needs/</w:t>
              <w:br w:type="textWrapping"/>
              <w:t xml:space="preserve">Worries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Critiques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Action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SUE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Wireframe</w:t>
            </w:r>
          </w:p>
          <w:p w:rsidR="00000000" w:rsidDel="00000000" w:rsidP="00000000" w:rsidRDefault="00000000" w:rsidRPr="00000000" w14:paraId="0000005C">
            <w:pPr>
              <w:ind w:lef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Delete = small button</w:t>
            </w:r>
          </w:p>
          <w:p w:rsidR="00000000" w:rsidDel="00000000" w:rsidP="00000000" w:rsidRDefault="00000000" w:rsidRPr="00000000" w14:paraId="0000005D">
            <w:pPr>
              <w:ind w:lef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Edit is in column</w:t>
            </w:r>
          </w:p>
          <w:p w:rsidR="00000000" w:rsidDel="00000000" w:rsidP="00000000" w:rsidRDefault="00000000" w:rsidRPr="00000000" w14:paraId="0000005E">
            <w:pPr>
              <w:ind w:lef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Add = plus button</w:t>
            </w:r>
          </w:p>
          <w:p w:rsidR="00000000" w:rsidDel="00000000" w:rsidP="00000000" w:rsidRDefault="00000000" w:rsidRPr="00000000" w14:paraId="0000005F">
            <w:pPr>
              <w:ind w:lef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Clarify what next page arrows look like (clear that it means next or prev page)</w:t>
            </w:r>
          </w:p>
          <w:p w:rsidR="00000000" w:rsidDel="00000000" w:rsidP="00000000" w:rsidRDefault="00000000" w:rsidRPr="00000000" w14:paraId="00000060">
            <w:pPr>
              <w:ind w:lef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Update based on class domains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98%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lot of updates/additions. Added tabs for “Users” and “Admin” in ACL. Thought we can have admin group, so users can be added to group to be granted admin rights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ind w:lef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Style Theme</w:t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(Do as much as you can)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Didn’t make much changes to it since Tues. Writing code for it at the same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Use Cases</w:t>
            </w:r>
            <w:r w:rsidDel="00000000" w:rsidR="00000000" w:rsidRPr="00000000">
              <w:rPr>
                <w:i w:val="1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Delete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Disable (with Ivy)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Create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Forgot Password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Let’s</w:t>
            </w:r>
            <w:r w:rsidDel="00000000" w:rsidR="00000000" w:rsidRPr="00000000">
              <w:rPr>
                <w:rtl w:val="0"/>
              </w:rPr>
              <w:t xml:space="preserve"> g</w:t>
            </w:r>
            <w:r w:rsidDel="00000000" w:rsidR="00000000" w:rsidRPr="00000000">
              <w:rPr>
                <w:rtl w:val="0"/>
              </w:rPr>
              <w:t xml:space="preserve">o over u</w:t>
            </w:r>
            <w:r w:rsidDel="00000000" w:rsidR="00000000" w:rsidRPr="00000000">
              <w:rPr>
                <w:rtl w:val="0"/>
              </w:rPr>
              <w:t xml:space="preserve">se cas</w:t>
            </w:r>
            <w:r w:rsidDel="00000000" w:rsidR="00000000" w:rsidRPr="00000000">
              <w:rPr>
                <w:rtl w:val="0"/>
              </w:rPr>
              <w:t xml:space="preserve">es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review new one for forgot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Domains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 first login with password given by 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 Diagram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(see class domains)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“Control flow if/else”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PHP? If yes 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 template</w:t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(Make Visible, Success alert, Authentication Prompt)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Just remaining the “make visible”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QA Templates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Need to finish action items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Research </w:t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(one.com import spreadsheet to DB)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Need to write it in with a 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Rounding up money to purchase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 needed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LS:</w:t>
              <w:br w:type="textWrapping"/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See my picture</w:t>
              </w:r>
            </w:hyperlink>
            <w:r w:rsidDel="00000000" w:rsidR="00000000" w:rsidRPr="00000000">
              <w:rPr>
                <w:rtl w:val="0"/>
              </w:rPr>
              <w:t xml:space="preserve">- we don’t need SSH</w:t>
              <w:br w:type="textWrapping"/>
              <w:t xml:space="preserve">- We only need 25GB for now</w:t>
              <w:br w:type="textWrapping"/>
              <w:t xml:space="preserve">- lets take out backup and recovery and pose it as a strong suggestion to IG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Critical Path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  <w:r w:rsidDel="00000000" w:rsidR="00000000" w:rsidRPr="00000000">
              <w:rPr>
                <w:rtl w:val="0"/>
              </w:rPr>
              <w:t xml:space="preserve"> to documentation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decisions by control board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tooltip on schedule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is Sanchez-Artu" w:id="0" w:date="2018-02-20T16:51:24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found the code for it</w:t>
      </w:r>
    </w:p>
  </w:comment>
  <w:comment w:author="Luis Sanchez-Artu" w:id="1" w:date="2018-02-20T16:52:00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https://stackoverflow.com/questions/436351/how-do-i-find-a-value-anywhere-in-a-sql-server-database</w:t>
      </w:r>
    </w:p>
  </w:comment>
  <w:comment w:author="Luis Sanchez-Artu" w:id="2" w:date="2018-02-20T16:55:1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lock icon with header name "Disable" --&gt; action item</w:t>
      </w:r>
    </w:p>
  </w:comment>
  <w:comment w:author="Luis Sanchez-Artu" w:id="3" w:date="2018-02-21T18:09:46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 we are not officially "transitioning"; we are instead gifting it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1gvNBt_vcziauck3f4Vys8cniizYzoDvb" TargetMode="External"/><Relationship Id="rId8" Type="http://schemas.openxmlformats.org/officeDocument/2006/relationships/hyperlink" Target="https://drive.google.com/open?id=1kYpDC7mhbzHvM4XjYGnZFeVBLfWFwL1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