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Date: 1/23/18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Time: 11am to 12pm EST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Participants: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Agenda Items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Deliverables done?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Thoughts on current/new use cases?</w:t>
      </w:r>
      <w:ins w:author="Ingrid Henricksen" w:id="0" w:date="2018-01-23T05:53:38Z">
        <w:r w:rsidDel="00000000" w:rsidR="00000000" w:rsidRPr="00000000">
          <w:rPr>
            <w:rtl w:val="0"/>
          </w:rPr>
          <w:t xml:space="preserve">  As I worked on mine I had a vision of a button on the main page for members of the chapter to login,  It takes them to a general page where they can search or edit their own profile, then a button on that page for ADMINS that takes them to a page for creating/ deleting or suppressing a profile.  Does that seem reasonable to all?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Naming of use cases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Tweaking templates? How much?</w:t>
      </w:r>
      <w:ins w:author="Ingrid Henricksen" w:id="1" w:date="2018-01-23T05:55:26Z">
        <w:commentRangeStart w:id="0"/>
        <w:commentRangeStart w:id="1"/>
        <w:r w:rsidDel="00000000" w:rsidR="00000000" w:rsidRPr="00000000">
          <w:rPr>
            <w:rtl w:val="0"/>
          </w:rPr>
          <w:t xml:space="preserve">  If one is provided by a team member, let’s make it the standard.  If we need to tweak it, let’s tweak the template so we are all working with the same product.  - Just my comment in absence</w:t>
        </w:r>
      </w:ins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Start on Activity Diagrams</w:t>
      </w:r>
      <w:ins w:author="Ingrid Henricksen" w:id="2" w:date="2018-01-23T05:56:44Z">
        <w:r w:rsidDel="00000000" w:rsidR="00000000" w:rsidRPr="00000000">
          <w:rPr>
            <w:rtl w:val="0"/>
          </w:rPr>
          <w:t xml:space="preserve"> </w:t>
        </w:r>
        <w:commentRangeStart w:id="2"/>
        <w:r w:rsidDel="00000000" w:rsidR="00000000" w:rsidRPr="00000000">
          <w:rPr>
            <w:rtl w:val="0"/>
          </w:rPr>
          <w:t xml:space="preserve">did mine with use case</w:t>
        </w:r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tl w:val="0"/>
          </w:rPr>
          <w:t xml:space="preserve">, as these dont take long and we really didnt spend the time on this in these two weeks, I am asking all to dig in and take on much more this week so we have something substantial for our check point.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Naming conventions and dictionary for business items (like member info vs. profile, or user account)</w:t>
      </w:r>
      <w:ins w:author="Ingrid Henricksen" w:id="3" w:date="2018-01-23T05:42:58Z">
        <w:r w:rsidDel="00000000" w:rsidR="00000000" w:rsidRPr="00000000">
          <w:rPr>
            <w:rtl w:val="0"/>
          </w:rPr>
          <w:t xml:space="preserve"> I like “profile”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Software nomenclature through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system sequence diagram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Project timeline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ins w:author="Ingrid Henricksen" w:id="4" w:date="2018-01-23T05:43:21Z"/>
          <w:u w:val="none"/>
        </w:rPr>
      </w:pPr>
      <w:r w:rsidDel="00000000" w:rsidR="00000000" w:rsidRPr="00000000">
        <w:rPr>
          <w:rtl w:val="0"/>
        </w:rPr>
        <w:t xml:space="preserve">Completion of the Design phase was scheduled for end of January</w:t>
      </w:r>
      <w:ins w:author="Ingrid Henricksen" w:id="4" w:date="2018-01-23T05:43:21Z">
        <w:commentRangeStart w:id="3"/>
        <w:commentRangeStart w:id="4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ins w:author="Ingrid Henricksen" w:id="4" w:date="2018-01-23T05:43:21Z"/>
          <w:u w:val="none"/>
        </w:rPr>
      </w:pPr>
      <w:ins w:author="Ingrid Henricksen" w:id="4" w:date="2018-01-23T05:43:21Z">
        <w:r w:rsidDel="00000000" w:rsidR="00000000" w:rsidRPr="00000000">
          <w:rPr>
            <w:rtl w:val="0"/>
          </w:rPr>
          <w:t xml:space="preserve">We are quite a bit behind, each of these levels was to be one weeks work:</w:t>
        </w:r>
      </w:ins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ins w:author="Ingrid Henricksen" w:id="4" w:date="2018-01-23T05:43:21Z"/>
          <w:u w:val="none"/>
        </w:rPr>
      </w:pPr>
      <w:ins w:author="Ingrid Henricksen" w:id="4" w:date="2018-01-23T05:43:21Z">
        <w:commentRangeStart w:id="3"/>
        <w:commentRangeEnd w:id="3"/>
        <w:r w:rsidDel="00000000" w:rsidR="00000000" w:rsidRPr="00000000">
          <w:commentReference w:id="3"/>
        </w:r>
        <w:commentRangeStart w:id="4"/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tl w:val="0"/>
            <w:rPrChange w:author="Ingrid Henricksen" w:id="5" w:date="2018-01-23T05:43:21Z">
              <w:rPr/>
            </w:rPrChange>
          </w:rPr>
          <w:t xml:space="preserve">2.2.1. Logical design </w:t>
        </w:r>
      </w:ins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ins w:author="Ingrid Henricksen" w:id="4" w:date="2018-01-23T05:43:21Z"/>
          <w:u w:val="none"/>
        </w:rPr>
      </w:pPr>
      <w:ins w:author="Ingrid Henricksen" w:id="4" w:date="2018-01-23T05:43:21Z">
        <w:commentRangeStart w:id="5"/>
        <w:commentRangeEnd w:id="5"/>
        <w:r w:rsidDel="00000000" w:rsidR="00000000" w:rsidRPr="00000000">
          <w:commentReference w:id="5"/>
        </w:r>
        <w:commentRangeStart w:id="6"/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tl w:val="0"/>
            <w:rPrChange w:author="Ingrid Henricksen" w:id="5" w:date="2018-01-23T05:43:21Z">
              <w:rPr/>
            </w:rPrChange>
          </w:rPr>
          <w:t xml:space="preserve">2.2.1.1. Create entity-relationship diagram </w:t>
        </w:r>
      </w:ins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ins w:author="Ingrid Henricksen" w:id="4" w:date="2018-01-23T05:43:21Z"/>
          <w:u w:val="none"/>
        </w:rPr>
      </w:pPr>
      <w:ins w:author="Ingrid Henricksen" w:id="4" w:date="2018-01-23T05:43:21Z">
        <w:commentRangeStart w:id="7"/>
        <w:commentRangeEnd w:id="7"/>
        <w:r w:rsidDel="00000000" w:rsidR="00000000" w:rsidRPr="00000000">
          <w:commentReference w:id="7"/>
        </w:r>
        <w:commentRangeStart w:id="8"/>
        <w:commentRangeEnd w:id="8"/>
        <w:r w:rsidDel="00000000" w:rsidR="00000000" w:rsidRPr="00000000">
          <w:commentReference w:id="8"/>
        </w:r>
        <w:r w:rsidDel="00000000" w:rsidR="00000000" w:rsidRPr="00000000">
          <w:rPr>
            <w:rtl w:val="0"/>
            <w:rPrChange w:author="Ingrid Henricksen" w:id="5" w:date="2018-01-23T05:43:21Z">
              <w:rPr/>
            </w:rPrChange>
          </w:rPr>
          <w:t xml:space="preserve">2.2.1.2. Assess data quality</w:t>
        </w:r>
      </w:ins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ins w:author="Ingrid Henricksen" w:id="4" w:date="2018-01-23T05:43:21Z"/>
          <w:u w:val="none"/>
        </w:rPr>
      </w:pPr>
      <w:ins w:author="Ingrid Henricksen" w:id="4" w:date="2018-01-23T05:43:21Z">
        <w:commentRangeStart w:id="9"/>
        <w:commentRangeEnd w:id="9"/>
        <w:r w:rsidDel="00000000" w:rsidR="00000000" w:rsidRPr="00000000">
          <w:commentReference w:id="9"/>
        </w:r>
        <w:commentRangeStart w:id="10"/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tl w:val="0"/>
            <w:rPrChange w:author="Ingrid Henricksen" w:id="5" w:date="2018-01-23T05:43:21Z">
              <w:rPr/>
            </w:rPrChange>
          </w:rPr>
          <w:t xml:space="preserve"> 2.2.1.3. Establish domain attributes </w:t>
        </w:r>
      </w:ins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ins w:author="Ingrid Henricksen" w:id="4" w:date="2018-01-23T05:43:21Z"/>
          <w:u w:val="none"/>
        </w:rPr>
      </w:pPr>
      <w:ins w:author="Ingrid Henricksen" w:id="4" w:date="2018-01-23T05:43:21Z">
        <w:commentRangeStart w:id="11"/>
        <w:commentRangeEnd w:id="11"/>
        <w:r w:rsidDel="00000000" w:rsidR="00000000" w:rsidRPr="00000000">
          <w:commentReference w:id="11"/>
        </w:r>
        <w:commentRangeStart w:id="12"/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tl w:val="0"/>
            <w:rPrChange w:author="Ingrid Henricksen" w:id="5" w:date="2018-01-23T05:43:21Z">
              <w:rPr/>
            </w:rPrChange>
          </w:rPr>
          <w:t xml:space="preserve">2.2.1.4. Normalize</w:t>
        </w:r>
      </w:ins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ins w:author="Ingrid Henricksen" w:id="4" w:date="2018-01-23T05:43:21Z"/>
          <w:u w:val="none"/>
        </w:rPr>
      </w:pPr>
      <w:ins w:author="Ingrid Henricksen" w:id="4" w:date="2018-01-23T05:43:21Z">
        <w:commentRangeStart w:id="13"/>
        <w:commentRangeEnd w:id="13"/>
        <w:r w:rsidDel="00000000" w:rsidR="00000000" w:rsidRPr="00000000">
          <w:commentReference w:id="13"/>
        </w:r>
        <w:commentRangeStart w:id="14"/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tl w:val="0"/>
            <w:rPrChange w:author="Ingrid Henricksen" w:id="5" w:date="2018-01-23T05:43:21Z">
              <w:rPr/>
            </w:rPrChange>
          </w:rPr>
          <w:t xml:space="preserve"> 2.2.2. Physical design</w:t>
        </w:r>
      </w:ins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ins w:author="Ingrid Henricksen" w:id="4" w:date="2018-01-23T05:43:21Z"/>
          <w:u w:val="none"/>
        </w:rPr>
      </w:pPr>
      <w:ins w:author="Ingrid Henricksen" w:id="4" w:date="2018-01-23T05:43:21Z">
        <w:commentRangeStart w:id="15"/>
        <w:commentRangeEnd w:id="15"/>
        <w:r w:rsidDel="00000000" w:rsidR="00000000" w:rsidRPr="00000000">
          <w:commentReference w:id="15"/>
        </w:r>
        <w:commentRangeStart w:id="16"/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tl w:val="0"/>
            <w:rPrChange w:author="Ingrid Henricksen" w:id="5" w:date="2018-01-23T05:43:21Z">
              <w:rPr/>
            </w:rPrChange>
          </w:rPr>
          <w:t xml:space="preserve"> 2.2.2.1. Determine hardware and performance requirements </w:t>
        </w:r>
      </w:ins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ins w:author="Ingrid Henricksen" w:id="4" w:date="2018-01-23T05:43:21Z"/>
          <w:u w:val="none"/>
        </w:rPr>
      </w:pPr>
      <w:ins w:author="Ingrid Henricksen" w:id="4" w:date="2018-01-23T05:43:21Z">
        <w:commentRangeStart w:id="17"/>
        <w:commentRangeEnd w:id="17"/>
        <w:r w:rsidDel="00000000" w:rsidR="00000000" w:rsidRPr="00000000">
          <w:commentReference w:id="17"/>
        </w:r>
        <w:commentRangeStart w:id="18"/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tl w:val="0"/>
            <w:rPrChange w:author="Ingrid Henricksen" w:id="5" w:date="2018-01-23T05:43:21Z">
              <w:rPr/>
            </w:rPrChange>
          </w:rPr>
          <w:t xml:space="preserve">2.2.2.2. Create denormalization plan </w:t>
        </w:r>
      </w:ins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ins w:author="Ingrid Henricksen" w:id="4" w:date="2018-01-23T05:43:21Z"/>
          <w:u w:val="none"/>
        </w:rPr>
      </w:pPr>
      <w:ins w:author="Ingrid Henricksen" w:id="4" w:date="2018-01-23T05:43:21Z">
        <w:commentRangeStart w:id="19"/>
        <w:commentRangeEnd w:id="19"/>
        <w:r w:rsidDel="00000000" w:rsidR="00000000" w:rsidRPr="00000000">
          <w:commentReference w:id="19"/>
        </w:r>
        <w:commentRangeStart w:id="20"/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tl w:val="0"/>
            <w:rPrChange w:author="Ingrid Henricksen" w:id="5" w:date="2018-01-23T05:43:21Z">
              <w:rPr/>
            </w:rPrChange>
          </w:rPr>
          <w:t xml:space="preserve">2.2.2.3. Create a data dictionary </w:t>
        </w:r>
      </w:ins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ins w:author="Ingrid Henricksen" w:id="4" w:date="2018-01-23T05:43:21Z"/>
          <w:u w:val="none"/>
        </w:rPr>
      </w:pPr>
      <w:ins w:author="Ingrid Henricksen" w:id="4" w:date="2018-01-23T05:43:21Z">
        <w:commentRangeStart w:id="21"/>
        <w:commentRangeEnd w:id="21"/>
        <w:r w:rsidDel="00000000" w:rsidR="00000000" w:rsidRPr="00000000">
          <w:commentReference w:id="21"/>
        </w:r>
        <w:commentRangeStart w:id="22"/>
        <w:commentRangeEnd w:id="22"/>
        <w:r w:rsidDel="00000000" w:rsidR="00000000" w:rsidRPr="00000000">
          <w:commentReference w:id="22"/>
        </w:r>
        <w:r w:rsidDel="00000000" w:rsidR="00000000" w:rsidRPr="00000000">
          <w:rPr>
            <w:rtl w:val="0"/>
            <w:rPrChange w:author="Ingrid Henricksen" w:id="5" w:date="2018-01-23T05:43:21Z">
              <w:rPr/>
            </w:rPrChange>
          </w:rPr>
          <w:t xml:space="preserve">2.3. Design graphical user interface for website </w:t>
        </w:r>
      </w:ins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ins w:author="Ingrid Henricksen" w:id="4" w:date="2018-01-23T05:43:21Z"/>
          <w:u w:val="none"/>
        </w:rPr>
      </w:pPr>
      <w:ins w:author="Ingrid Henricksen" w:id="4" w:date="2018-01-23T05:43:21Z">
        <w:commentRangeStart w:id="23"/>
        <w:commentRangeEnd w:id="23"/>
        <w:r w:rsidDel="00000000" w:rsidR="00000000" w:rsidRPr="00000000">
          <w:commentReference w:id="23"/>
        </w:r>
        <w:commentRangeStart w:id="24"/>
        <w:commentRangeEnd w:id="24"/>
        <w:r w:rsidDel="00000000" w:rsidR="00000000" w:rsidRPr="00000000">
          <w:commentReference w:id="24"/>
        </w:r>
        <w:r w:rsidDel="00000000" w:rsidR="00000000" w:rsidRPr="00000000">
          <w:rPr>
            <w:rtl w:val="0"/>
            <w:rPrChange w:author="Ingrid Henricksen" w:id="5" w:date="2018-01-23T05:43:21Z">
              <w:rPr/>
            </w:rPrChange>
          </w:rPr>
          <w:t xml:space="preserve">2.3.1. Determine design requirements </w:t>
        </w:r>
      </w:ins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ins w:author="Ingrid Henricksen" w:id="4" w:date="2018-01-23T05:43:21Z"/>
          <w:u w:val="none"/>
        </w:rPr>
      </w:pPr>
      <w:ins w:author="Ingrid Henricksen" w:id="4" w:date="2018-01-23T05:43:21Z">
        <w:commentRangeStart w:id="25"/>
        <w:commentRangeEnd w:id="25"/>
        <w:r w:rsidDel="00000000" w:rsidR="00000000" w:rsidRPr="00000000">
          <w:commentReference w:id="25"/>
        </w:r>
        <w:commentRangeStart w:id="26"/>
        <w:commentRangeEnd w:id="26"/>
        <w:r w:rsidDel="00000000" w:rsidR="00000000" w:rsidRPr="00000000">
          <w:commentReference w:id="26"/>
        </w:r>
        <w:r w:rsidDel="00000000" w:rsidR="00000000" w:rsidRPr="00000000">
          <w:rPr>
            <w:rtl w:val="0"/>
            <w:rPrChange w:author="Ingrid Henricksen" w:id="5" w:date="2018-01-23T05:43:21Z">
              <w:rPr/>
            </w:rPrChange>
          </w:rPr>
          <w:t xml:space="preserve">2.3.2. Sketch the wireframe </w:t>
        </w:r>
      </w:ins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ins w:author="Ingrid Henricksen" w:id="4" w:date="2018-01-23T05:43:21Z"/>
          <w:u w:val="none"/>
        </w:rPr>
      </w:pPr>
      <w:ins w:author="Ingrid Henricksen" w:id="4" w:date="2018-01-23T05:43:21Z">
        <w:commentRangeStart w:id="27"/>
        <w:commentRangeEnd w:id="27"/>
        <w:r w:rsidDel="00000000" w:rsidR="00000000" w:rsidRPr="00000000">
          <w:commentReference w:id="27"/>
        </w:r>
        <w:commentRangeStart w:id="28"/>
        <w:commentRangeEnd w:id="28"/>
        <w:r w:rsidDel="00000000" w:rsidR="00000000" w:rsidRPr="00000000">
          <w:commentReference w:id="28"/>
        </w:r>
        <w:r w:rsidDel="00000000" w:rsidR="00000000" w:rsidRPr="00000000">
          <w:rPr>
            <w:rtl w:val="0"/>
            <w:rPrChange w:author="Ingrid Henricksen" w:id="5" w:date="2018-01-23T05:43:21Z">
              <w:rPr/>
            </w:rPrChange>
          </w:rPr>
          <w:t xml:space="preserve">2.3.3. Define the style theme</w:t>
        </w:r>
      </w:ins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  <w:rPrChange w:author="Ingrid Henricksen" w:id="5" w:date="2018-01-23T05:43:21Z">
            <w:rPr>
              <w:u w:val="none"/>
            </w:rPr>
          </w:rPrChange>
        </w:rPr>
        <w:pPrChange w:author="Ingrid Henricksen" w:id="0" w:date="2018-01-23T05:43:21Z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contextualSpacing w:val="1"/>
            <w:jc w:val="left"/>
          </w:pPr>
        </w:pPrChange>
      </w:pPr>
      <w:ins w:author="Ingrid Henricksen" w:id="4" w:date="2018-01-23T05:43:21Z">
        <w:commentRangeStart w:id="29"/>
        <w:commentRangeEnd w:id="29"/>
        <w:r w:rsidDel="00000000" w:rsidR="00000000" w:rsidRPr="00000000">
          <w:commentReference w:id="29"/>
        </w:r>
        <w:commentRangeStart w:id="30"/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tl w:val="0"/>
            <w:rPrChange w:author="Ingrid Henricksen" w:id="5" w:date="2018-01-23T05:43:21Z">
              <w:rPr/>
            </w:rPrChange>
          </w:rPr>
          <w:t xml:space="preserve">Can we set a plan to catch up?  Choose what you can do and I will take what’s left.</w:t>
        </w:r>
      </w:ins>
      <w:r w:rsidDel="00000000" w:rsidR="00000000" w:rsidRPr="00000000">
        <w:rPr>
          <w:rtl w:val="0"/>
        </w:rPr>
      </w:r>
      <w:commentRangeStart w:id="31"/>
      <w:commentRangeEnd w:id="31"/>
      <w:r w:rsidDel="00000000" w:rsidR="00000000" w:rsidRPr="00000000">
        <w:commentReference w:id="31"/>
      </w:r>
      <w:commentRangeStart w:id="32"/>
      <w:commentRangeEnd w:id="32"/>
      <w:r w:rsidDel="00000000" w:rsidR="00000000" w:rsidRPr="00000000">
        <w:commentReference w:id="32"/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Deliverables from last week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Ingrid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contextualSpacing w:val="1"/>
        <w:rPr>
          <w:ins w:author="Ingrid Henricksen" w:id="6" w:date="2018-01-23T05:51:04Z"/>
        </w:rPr>
      </w:pPr>
      <w:r w:rsidDel="00000000" w:rsidR="00000000" w:rsidRPr="00000000">
        <w:rPr>
          <w:rtl w:val="0"/>
        </w:rPr>
        <w:t xml:space="preserve">Modify member information (change address, etc.)</w:t>
      </w:r>
      <w:ins w:author="Ingrid Henricksen" w:id="6" w:date="2018-01-23T05:51:04Z">
        <w:r w:rsidDel="00000000" w:rsidR="00000000" w:rsidRPr="00000000">
          <w:rPr>
            <w:rtl w:val="0"/>
          </w:rPr>
          <w:t xml:space="preserve">- done </w:t>
        </w:r>
      </w:ins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contextualSpacing w:val="1"/>
        <w:rPr>
          <w:u w:val="none"/>
          <w:rPrChange w:author="Ingrid Henricksen" w:id="7" w:date="2018-01-23T05:51:04Z">
            <w:rPr/>
          </w:rPrChange>
        </w:rPr>
        <w:pPrChange w:author="Ingrid Henricksen" w:id="0" w:date="2018-01-23T05:51:04Z">
          <w:pPr>
            <w:numPr>
              <w:ilvl w:val="1"/>
              <w:numId w:val="3"/>
            </w:numPr>
            <w:ind w:left="1440" w:hanging="360"/>
            <w:contextualSpacing w:val="1"/>
          </w:pPr>
        </w:pPrChange>
      </w:pPr>
      <w:ins w:author="Ingrid Henricksen" w:id="6" w:date="2018-01-23T05:51:04Z">
        <w:r w:rsidDel="00000000" w:rsidR="00000000" w:rsidRPr="00000000">
          <w:rPr>
            <w:rtl w:val="0"/>
          </w:rPr>
          <w:t xml:space="preserve">Also: suppress member profile - for deceased member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Sue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Users to click on outside links (linkedin, facebook, etc.)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Peres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Creating user accounts → ACL (manager permission) → would create member in directory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Help bar/guide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Luis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Log in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Sign out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Delete user account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Everyone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1st Draft due Friday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Revisions Due Monday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Fill out time sheet</w:t>
      </w:r>
      <w:ins w:author="Ingrid Henricksen" w:id="8" w:date="2018-01-23T05:51:46Z">
        <w:commentRangeStart w:id="33"/>
        <w:commentRangeStart w:id="34"/>
        <w:r w:rsidDel="00000000" w:rsidR="00000000" w:rsidRPr="00000000">
          <w:rPr>
            <w:rtl w:val="0"/>
          </w:rPr>
          <w:t xml:space="preserve"> - needs improvement, please</w:t>
        </w:r>
      </w:ins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Prof about password encryption, how to do an easy ACL?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Prof for suggestions on what the clickable email link on directory does when user clicks on it (open default mail app? Copy to clipboard?)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Profile = row on directory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Skipping activity diagrams and going straight to system sequence diagrams (ssd)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Doing wireframe, ssd, and class domains in one week to catch up</w:t>
        <w:br w:type="textWrapping"/>
      </w:r>
    </w:p>
    <w:p w:rsidR="00000000" w:rsidDel="00000000" w:rsidP="00000000" w:rsidRDefault="00000000" w:rsidRPr="00000000" w14:paraId="0000003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 for this week: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Ingrid</w:t>
        <w:br w:type="textWrapping"/>
        <w:t xml:space="preserve">Due Friday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activity diagrams (align with use cases)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 cohesiveness of all….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Present critical path prior to meeting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Peres</w:t>
        <w:br w:type="textWrapping"/>
        <w:t xml:space="preserve">Due Friday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SSDs</w:t>
        </w:r>
      </w:hyperlink>
      <w:r w:rsidDel="00000000" w:rsidR="00000000" w:rsidRPr="00000000">
        <w:rPr>
          <w:rtl w:val="0"/>
        </w:rPr>
        <w:t xml:space="preserve"> following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use cases</w:t>
        </w:r>
      </w:hyperlink>
      <w:r w:rsidDel="00000000" w:rsidR="00000000" w:rsidRPr="00000000">
        <w:rPr>
          <w:rtl w:val="0"/>
        </w:rPr>
        <w:t xml:space="preserve"> (and activity diagrams - see Ingrid)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 case for Help guide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Sue</w:t>
        <w:br w:type="textWrapping"/>
        <w:t xml:space="preserve">Due Monday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List of requirements for interface(s)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Wireframe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Luis</w:t>
        <w:br w:type="textWrapping"/>
        <w:t xml:space="preserve">Due Friday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Define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Class Domains</w:t>
        </w:r>
      </w:hyperlink>
      <w:r w:rsidDel="00000000" w:rsidR="00000000" w:rsidRPr="00000000">
        <w:rPr>
          <w:rtl w:val="0"/>
        </w:rPr>
        <w:t xml:space="preserve"> (align with activity and SSDs)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 case for admin permission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sure all designs are cohesive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uis Sanchez-Artu" w:id="33" w:date="2018-01-23T14:27:17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how?</w:t>
      </w:r>
    </w:p>
  </w:comment>
  <w:comment w:author="Ingrid Henricksen" w:id="34" w:date="2018-01-24T17:37:38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not spent much time on this project and 12-15 hrs were allotted</w:t>
      </w:r>
    </w:p>
  </w:comment>
  <w:comment w:author="Luis Sanchez-Artu" w:id="2" w:date="2018-01-23T17:37:51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+ilhenricksen@gmail.com you have an activity diagram? if so, can you add to folder?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Ms Grid_</w:t>
      </w:r>
    </w:p>
  </w:comment>
  <w:comment w:author="Luis Sanchez-Artu" w:id="3" w:date="2018-01-23T14:33:19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confusing for me cuz some of these are summary tabs, some of these are supposed to last 2-3 weeks, and others less than a week. Where does it say that they only last a week? I was looking at the network diagram</w:t>
      </w:r>
    </w:p>
  </w:comment>
  <w:comment w:author="Luis Sanchez-Artu" w:id="4" w:date="2018-01-23T14:33:38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yes, we are behind a bit. Going to try to help us catch up</w:t>
      </w:r>
    </w:p>
  </w:comment>
  <w:comment w:author="Luis Sanchez-Artu" w:id="5" w:date="2018-01-23T14:33:19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confusing for me cuz some of these are summary tabs, some of these are supposed to last 2-3 weeks, and others less than a week. Where does it say that they only last a week? I was looking at the network diagram</w:t>
      </w:r>
    </w:p>
  </w:comment>
  <w:comment w:author="Luis Sanchez-Artu" w:id="6" w:date="2018-01-23T14:33:38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yes, we are behind a bit. Going to try to help us catch up</w:t>
      </w:r>
    </w:p>
  </w:comment>
  <w:comment w:author="Luis Sanchez-Artu" w:id="7" w:date="2018-01-23T14:33:19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confusing for me cuz some of these are summary tabs, some of these are supposed to last 2-3 weeks, and others less than a week. Where does it say that they only last a week? I was looking at the network diagram</w:t>
      </w:r>
    </w:p>
  </w:comment>
  <w:comment w:author="Luis Sanchez-Artu" w:id="8" w:date="2018-01-23T14:33:38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yes, we are behind a bit. Going to try to help us catch up</w:t>
      </w:r>
    </w:p>
  </w:comment>
  <w:comment w:author="Luis Sanchez-Artu" w:id="9" w:date="2018-01-23T14:33:19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confusing for me cuz some of these are summary tabs, some of these are supposed to last 2-3 weeks, and others less than a week. Where does it say that they only last a week? I was looking at the network diagram</w:t>
      </w:r>
    </w:p>
  </w:comment>
  <w:comment w:author="Luis Sanchez-Artu" w:id="10" w:date="2018-01-23T14:33:38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yes, we are behind a bit. Going to try to help us catch up</w:t>
      </w:r>
    </w:p>
  </w:comment>
  <w:comment w:author="Luis Sanchez-Artu" w:id="11" w:date="2018-01-23T14:33:19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confusing for me cuz some of these are summary tabs, some of these are supposed to last 2-3 weeks, and others less than a week. Where does it say that they only last a week? I was looking at the network diagram</w:t>
      </w:r>
    </w:p>
  </w:comment>
  <w:comment w:author="Luis Sanchez-Artu" w:id="12" w:date="2018-01-23T14:33:38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yes, we are behind a bit. Going to try to help us catch up</w:t>
      </w:r>
    </w:p>
  </w:comment>
  <w:comment w:author="Luis Sanchez-Artu" w:id="13" w:date="2018-01-23T14:33:19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confusing for me cuz some of these are summary tabs, some of these are supposed to last 2-3 weeks, and others less than a week. Where does it say that they only last a week? I was looking at the network diagram</w:t>
      </w:r>
    </w:p>
  </w:comment>
  <w:comment w:author="Luis Sanchez-Artu" w:id="14" w:date="2018-01-23T14:33:38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yes, we are behind a bit. Going to try to help us catch up</w:t>
      </w:r>
    </w:p>
  </w:comment>
  <w:comment w:author="Luis Sanchez-Artu" w:id="15" w:date="2018-01-23T14:33:19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confusing for me cuz some of these are summary tabs, some of these are supposed to last 2-3 weeks, and others less than a week. Where does it say that they only last a week? I was looking at the network diagram</w:t>
      </w:r>
    </w:p>
  </w:comment>
  <w:comment w:author="Luis Sanchez-Artu" w:id="16" w:date="2018-01-23T14:33:38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yes, we are behind a bit. Going to try to help us catch up</w:t>
      </w:r>
    </w:p>
  </w:comment>
  <w:comment w:author="Luis Sanchez-Artu" w:id="17" w:date="2018-01-23T14:33:19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confusing for me cuz some of these are summary tabs, some of these are supposed to last 2-3 weeks, and others less than a week. Where does it say that they only last a week? I was looking at the network diagram</w:t>
      </w:r>
    </w:p>
  </w:comment>
  <w:comment w:author="Luis Sanchez-Artu" w:id="18" w:date="2018-01-23T14:33:38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yes, we are behind a bit. Going to try to help us catch up</w:t>
      </w:r>
    </w:p>
  </w:comment>
  <w:comment w:author="Luis Sanchez-Artu" w:id="19" w:date="2018-01-23T14:33:19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confusing for me cuz some of these are summary tabs, some of these are supposed to last 2-3 weeks, and others less than a week. Where does it say that they only last a week? I was looking at the network diagram</w:t>
      </w:r>
    </w:p>
  </w:comment>
  <w:comment w:author="Luis Sanchez-Artu" w:id="20" w:date="2018-01-23T14:33:38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yes, we are behind a bit. Going to try to help us catch up</w:t>
      </w:r>
    </w:p>
  </w:comment>
  <w:comment w:author="Luis Sanchez-Artu" w:id="21" w:date="2018-01-23T14:33:19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confusing for me cuz some of these are summary tabs, some of these are supposed to last 2-3 weeks, and others less than a week. Where does it say that they only last a week? I was looking at the network diagram</w:t>
      </w:r>
    </w:p>
  </w:comment>
  <w:comment w:author="Luis Sanchez-Artu" w:id="22" w:date="2018-01-23T14:33:38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yes, we are behind a bit. Going to try to help us catch up</w:t>
      </w:r>
    </w:p>
  </w:comment>
  <w:comment w:author="Luis Sanchez-Artu" w:id="23" w:date="2018-01-23T14:33:19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confusing for me cuz some of these are summary tabs, some of these are supposed to last 2-3 weeks, and others less than a week. Where does it say that they only last a week? I was looking at the network diagram</w:t>
      </w:r>
    </w:p>
  </w:comment>
  <w:comment w:author="Luis Sanchez-Artu" w:id="24" w:date="2018-01-23T14:33:38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yes, we are behind a bit. Going to try to help us catch up</w:t>
      </w:r>
    </w:p>
  </w:comment>
  <w:comment w:author="Luis Sanchez-Artu" w:id="25" w:date="2018-01-23T14:33:19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confusing for me cuz some of these are summary tabs, some of these are supposed to last 2-3 weeks, and others less than a week. Where does it say that they only last a week? I was looking at the network diagram</w:t>
      </w:r>
    </w:p>
  </w:comment>
  <w:comment w:author="Luis Sanchez-Artu" w:id="26" w:date="2018-01-23T14:33:38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yes, we are behind a bit. Going to try to help us catch up</w:t>
      </w:r>
    </w:p>
  </w:comment>
  <w:comment w:author="Luis Sanchez-Artu" w:id="27" w:date="2018-01-23T14:33:19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confusing for me cuz some of these are summary tabs, some of these are supposed to last 2-3 weeks, and others less than a week. Where does it say that they only last a week? I was looking at the network diagram</w:t>
      </w:r>
    </w:p>
  </w:comment>
  <w:comment w:author="Luis Sanchez-Artu" w:id="28" w:date="2018-01-23T14:33:38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yes, we are behind a bit. Going to try to help us catch up</w:t>
      </w:r>
    </w:p>
  </w:comment>
  <w:comment w:author="Luis Sanchez-Artu" w:id="29" w:date="2018-01-23T14:33:19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confusing for me cuz some of these are summary tabs, some of these are supposed to last 2-3 weeks, and others less than a week. Where does it say that they only last a week? I was looking at the network diagram</w:t>
      </w:r>
    </w:p>
  </w:comment>
  <w:comment w:author="Luis Sanchez-Artu" w:id="30" w:date="2018-01-23T14:33:38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yes, we are behind a bit. Going to try to help us catch up</w:t>
      </w:r>
    </w:p>
  </w:comment>
  <w:comment w:author="Luis Sanchez-Artu" w:id="31" w:date="2018-01-23T14:33:19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confusing for me cuz some of these are summary tabs, some of these are supposed to last 2-3 weeks, and others less than a week. Where does it say that they only last a week? I was looking at the network diagram</w:t>
      </w:r>
    </w:p>
  </w:comment>
  <w:comment w:author="Luis Sanchez-Artu" w:id="32" w:date="2018-01-23T14:33:38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yes, we are behind a bit. Going to try to help us catch up</w:t>
      </w:r>
    </w:p>
  </w:comment>
  <w:comment w:author="Pereogbo Peres Doubeni" w:id="0" w:date="2018-01-23T15:03:10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time I think there was a little miscommunication, but it won't happen again and I just changed my use case to the provided template.</w:t>
      </w:r>
    </w:p>
  </w:comment>
  <w:comment w:author="Luis Sanchez-Artu" w:id="1" w:date="2018-01-23T15:15:56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hehe, you don't need to stress out over it peres, but it is certainly appreciated that you took the extra effort to re-do it with the template I provided.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drive.google.com/open?id=1xNMWybJd8eU-quMz4r3AkHtgTZkX3eOw" TargetMode="External"/><Relationship Id="rId10" Type="http://schemas.openxmlformats.org/officeDocument/2006/relationships/hyperlink" Target="https://drive.google.com/open?id=1IwY9kn_VkkaIQ2RFTCfHhPPacZl3tPY3" TargetMode="External"/><Relationship Id="rId12" Type="http://schemas.openxmlformats.org/officeDocument/2006/relationships/hyperlink" Target="https://drive.google.com/open?id=1xNMWybJd8eU-quMz4r3AkHtgTZkX3eOw" TargetMode="External"/><Relationship Id="rId9" Type="http://schemas.openxmlformats.org/officeDocument/2006/relationships/hyperlink" Target="https://drive.google.com/open?id=1IwY9kn_VkkaIQ2RFTCfHhPPacZl3tPY3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1_VuxsS6s7PxhwrUe_8mfvgnC42Cqxqyv" TargetMode="External"/><Relationship Id="rId8" Type="http://schemas.openxmlformats.org/officeDocument/2006/relationships/hyperlink" Target="https://drive.google.com/open?id=1_VuxsS6s7PxhwrUe_8mfvgnC42Cqxqy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